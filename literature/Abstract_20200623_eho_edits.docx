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489AB" w14:textId="0F1CB0CB" w:rsidR="00A64342" w:rsidRPr="00A64342" w:rsidRDefault="00A64342" w:rsidP="00A64342">
      <w:pPr>
        <w:spacing w:after="120" w:line="240" w:lineRule="auto"/>
        <w:rPr>
          <w:rFonts w:eastAsia="SimSun"/>
          <w:b/>
          <w:sz w:val="28"/>
          <w:szCs w:val="28"/>
        </w:rPr>
      </w:pPr>
      <w:r w:rsidRPr="00A64342">
        <w:rPr>
          <w:b/>
          <w:bCs/>
          <w:sz w:val="28"/>
          <w:szCs w:val="28"/>
        </w:rPr>
        <w:t xml:space="preserve">Abstract: </w:t>
      </w:r>
      <w:r>
        <w:rPr>
          <w:rFonts w:eastAsia="SimSun"/>
          <w:b/>
          <w:sz w:val="28"/>
          <w:szCs w:val="28"/>
        </w:rPr>
        <w:t xml:space="preserve">Modeling the Viral Fitness of Novel Swine H1N1 in Concentrated Animal Feeding </w:t>
      </w:r>
      <w:r w:rsidR="0067279F">
        <w:rPr>
          <w:rFonts w:eastAsia="SimSun"/>
          <w:b/>
          <w:sz w:val="28"/>
          <w:szCs w:val="28"/>
        </w:rPr>
        <w:t>Operations</w:t>
      </w:r>
      <w:r>
        <w:rPr>
          <w:rFonts w:eastAsia="SimSun"/>
          <w:b/>
          <w:sz w:val="28"/>
          <w:szCs w:val="28"/>
        </w:rPr>
        <w:t xml:space="preserve"> </w:t>
      </w:r>
    </w:p>
    <w:p w14:paraId="4512410F" w14:textId="25D228EF" w:rsidR="00A64342" w:rsidRPr="00A64342" w:rsidRDefault="00A64342" w:rsidP="00A64342">
      <w:pPr>
        <w:spacing w:after="120" w:line="240" w:lineRule="auto"/>
        <w:rPr>
          <w:rFonts w:eastAsia="SimSun" w:cstheme="minorHAnsi"/>
          <w:sz w:val="24"/>
          <w:szCs w:val="24"/>
          <w:vertAlign w:val="superscript"/>
        </w:rPr>
      </w:pPr>
      <w:r w:rsidRPr="00A64342">
        <w:rPr>
          <w:rFonts w:eastAsia="SimSun" w:cstheme="minorHAnsi"/>
          <w:b/>
          <w:bCs/>
          <w:sz w:val="24"/>
          <w:szCs w:val="24"/>
        </w:rPr>
        <w:t>Tyshawn Ferrell</w:t>
      </w:r>
      <w:r w:rsidRPr="00A64342">
        <w:rPr>
          <w:rFonts w:eastAsia="SimSun" w:cstheme="minorHAnsi"/>
          <w:b/>
          <w:bCs/>
          <w:sz w:val="24"/>
          <w:szCs w:val="24"/>
          <w:vertAlign w:val="superscript"/>
        </w:rPr>
        <w:t>1,2</w:t>
      </w:r>
      <w:r>
        <w:rPr>
          <w:rFonts w:eastAsia="SimSun" w:cstheme="minorHAnsi"/>
          <w:b/>
          <w:bCs/>
          <w:sz w:val="24"/>
          <w:szCs w:val="24"/>
        </w:rPr>
        <w:t>, Kelly Pierce</w:t>
      </w:r>
      <w:r w:rsidR="00217193">
        <w:rPr>
          <w:rFonts w:eastAsia="SimSun" w:cstheme="minorHAnsi"/>
          <w:b/>
          <w:bCs/>
          <w:sz w:val="24"/>
          <w:szCs w:val="24"/>
          <w:vertAlign w:val="superscript"/>
        </w:rPr>
        <w:t>1</w:t>
      </w:r>
      <w:r>
        <w:rPr>
          <w:rFonts w:eastAsia="SimSun" w:cstheme="minorHAnsi"/>
          <w:b/>
          <w:bCs/>
          <w:sz w:val="24"/>
          <w:szCs w:val="24"/>
        </w:rPr>
        <w:t>, Johnny Aldan</w:t>
      </w:r>
      <w:r w:rsidR="00217193">
        <w:rPr>
          <w:rFonts w:eastAsia="SimSun" w:cstheme="minorHAnsi"/>
          <w:b/>
          <w:bCs/>
          <w:sz w:val="24"/>
          <w:szCs w:val="24"/>
          <w:vertAlign w:val="superscript"/>
        </w:rPr>
        <w:t>1</w:t>
      </w:r>
      <w:r>
        <w:rPr>
          <w:rFonts w:eastAsia="SimSun" w:cstheme="minorHAnsi"/>
          <w:b/>
          <w:bCs/>
          <w:sz w:val="24"/>
          <w:szCs w:val="24"/>
        </w:rPr>
        <w:t>, Ethan Ho</w:t>
      </w:r>
      <w:r w:rsidR="00217193">
        <w:rPr>
          <w:rFonts w:eastAsia="SimSun" w:cstheme="minorHAnsi"/>
          <w:b/>
          <w:bCs/>
          <w:sz w:val="24"/>
          <w:szCs w:val="24"/>
          <w:vertAlign w:val="superscript"/>
        </w:rPr>
        <w:t>1</w:t>
      </w:r>
      <w:r>
        <w:rPr>
          <w:rFonts w:eastAsia="SimSun" w:cstheme="minorHAnsi"/>
          <w:b/>
          <w:bCs/>
          <w:sz w:val="24"/>
          <w:szCs w:val="24"/>
        </w:rPr>
        <w:t xml:space="preserve">, </w:t>
      </w:r>
      <w:proofErr w:type="spellStart"/>
      <w:r w:rsidR="00217193">
        <w:rPr>
          <w:rFonts w:eastAsia="SimSun" w:cstheme="minorHAnsi"/>
          <w:b/>
          <w:bCs/>
          <w:sz w:val="24"/>
          <w:szCs w:val="24"/>
        </w:rPr>
        <w:t>Dairian</w:t>
      </w:r>
      <w:proofErr w:type="spellEnd"/>
      <w:r w:rsidR="00217193">
        <w:rPr>
          <w:rFonts w:eastAsia="SimSun" w:cstheme="minorHAnsi"/>
          <w:b/>
          <w:bCs/>
          <w:sz w:val="24"/>
          <w:szCs w:val="24"/>
        </w:rPr>
        <w:t xml:space="preserve"> </w:t>
      </w:r>
      <w:proofErr w:type="spellStart"/>
      <w:r w:rsidR="00217193">
        <w:rPr>
          <w:rFonts w:eastAsia="SimSun" w:cstheme="minorHAnsi"/>
          <w:b/>
          <w:bCs/>
          <w:sz w:val="24"/>
          <w:szCs w:val="24"/>
        </w:rPr>
        <w:t>Balai</w:t>
      </w:r>
      <w:proofErr w:type="spellEnd"/>
      <w:r w:rsidR="00217193">
        <w:rPr>
          <w:rFonts w:eastAsia="SimSun" w:cstheme="minorHAnsi"/>
          <w:b/>
          <w:bCs/>
          <w:sz w:val="24"/>
          <w:szCs w:val="24"/>
        </w:rPr>
        <w:t xml:space="preserve"> </w:t>
      </w:r>
      <w:r w:rsidR="00217193">
        <w:rPr>
          <w:rFonts w:eastAsia="SimSun" w:cstheme="minorHAnsi"/>
          <w:b/>
          <w:bCs/>
          <w:sz w:val="24"/>
          <w:szCs w:val="24"/>
          <w:vertAlign w:val="superscript"/>
        </w:rPr>
        <w:t>1</w:t>
      </w:r>
    </w:p>
    <w:p w14:paraId="6856B16A" w14:textId="0F5D7C4E" w:rsidR="00A64342" w:rsidRPr="00A64342" w:rsidRDefault="00A64342" w:rsidP="00A64342">
      <w:pPr>
        <w:spacing w:after="120" w:line="240" w:lineRule="auto"/>
        <w:rPr>
          <w:rFonts w:eastAsia="SimSun" w:cstheme="minorHAnsi"/>
          <w:sz w:val="24"/>
          <w:szCs w:val="24"/>
        </w:rPr>
      </w:pPr>
      <w:r w:rsidRPr="00A64342">
        <w:rPr>
          <w:rFonts w:eastAsia="SimSun" w:cstheme="minorHAnsi"/>
          <w:bCs/>
          <w:sz w:val="24"/>
          <w:szCs w:val="24"/>
          <w:vertAlign w:val="superscript"/>
        </w:rPr>
        <w:t>1</w:t>
      </w:r>
      <w:r w:rsidR="00217193">
        <w:rPr>
          <w:rFonts w:eastAsia="SimSun" w:cstheme="minorHAnsi"/>
          <w:bCs/>
          <w:sz w:val="24"/>
          <w:szCs w:val="24"/>
        </w:rPr>
        <w:t>Texas Advance</w:t>
      </w:r>
      <w:ins w:id="0" w:author="Ethan Ho" w:date="2020-06-23T07:53:00Z">
        <w:r w:rsidR="00B61F82">
          <w:rPr>
            <w:rFonts w:eastAsia="SimSun" w:cstheme="minorHAnsi"/>
            <w:bCs/>
            <w:sz w:val="24"/>
            <w:szCs w:val="24"/>
          </w:rPr>
          <w:t>d</w:t>
        </w:r>
      </w:ins>
      <w:r w:rsidR="00217193">
        <w:rPr>
          <w:rFonts w:eastAsia="SimSun" w:cstheme="minorHAnsi"/>
          <w:bCs/>
          <w:sz w:val="24"/>
          <w:szCs w:val="24"/>
        </w:rPr>
        <w:t xml:space="preserve"> Computing Center</w:t>
      </w:r>
      <w:r w:rsidRPr="00A64342">
        <w:rPr>
          <w:rFonts w:eastAsia="SimSun" w:cstheme="minorHAnsi"/>
          <w:bCs/>
          <w:sz w:val="24"/>
          <w:szCs w:val="24"/>
        </w:rPr>
        <w:t xml:space="preserve">, </w:t>
      </w:r>
      <w:del w:id="1" w:author="Ethan Ho" w:date="2020-06-23T07:53:00Z">
        <w:r w:rsidRPr="00A64342" w:rsidDel="00B61F82">
          <w:rPr>
            <w:rFonts w:eastAsia="SimSun" w:cstheme="minorHAnsi"/>
            <w:bCs/>
            <w:sz w:val="24"/>
            <w:szCs w:val="24"/>
          </w:rPr>
          <w:delText>Oxford, OH, 45056</w:delText>
        </w:r>
      </w:del>
      <w:ins w:id="2" w:author="Ethan Ho" w:date="2020-06-23T07:53:00Z">
        <w:r w:rsidR="00B61F82">
          <w:rPr>
            <w:rFonts w:eastAsia="SimSun" w:cstheme="minorHAnsi"/>
            <w:bCs/>
            <w:sz w:val="24"/>
            <w:szCs w:val="24"/>
          </w:rPr>
          <w:t>Austin, TX</w:t>
        </w:r>
      </w:ins>
    </w:p>
    <w:p w14:paraId="705B4E40" w14:textId="5AB7204E" w:rsidR="00540301" w:rsidRDefault="00A64342" w:rsidP="00A64342">
      <w:pPr>
        <w:spacing w:after="120" w:line="240" w:lineRule="auto"/>
        <w:rPr>
          <w:rFonts w:eastAsia="SimSun" w:cstheme="minorHAnsi"/>
          <w:b/>
          <w:bCs/>
          <w:color w:val="333333"/>
          <w:sz w:val="24"/>
          <w:szCs w:val="24"/>
          <w:shd w:val="clear" w:color="auto" w:fill="FFFFFF"/>
        </w:rPr>
      </w:pPr>
      <w:r w:rsidRPr="00A64342">
        <w:rPr>
          <w:rFonts w:eastAsia="SimSun" w:cstheme="minorHAnsi"/>
          <w:bCs/>
          <w:sz w:val="24"/>
          <w:szCs w:val="24"/>
          <w:vertAlign w:val="superscript"/>
        </w:rPr>
        <w:t>2</w:t>
      </w:r>
      <w:r w:rsidRPr="00A64342">
        <w:rPr>
          <w:rFonts w:eastAsia="SimSun" w:cstheme="minorHAnsi"/>
          <w:bCs/>
          <w:sz w:val="24"/>
          <w:szCs w:val="24"/>
        </w:rPr>
        <w:t xml:space="preserve">Department of Biology, </w:t>
      </w:r>
      <w:r w:rsidRPr="00A64342">
        <w:rPr>
          <w:rFonts w:eastAsia="SimSun" w:cstheme="minorHAnsi"/>
          <w:b/>
          <w:bCs/>
          <w:color w:val="333333"/>
          <w:sz w:val="24"/>
          <w:szCs w:val="24"/>
          <w:shd w:val="clear" w:color="auto" w:fill="FFFFFF"/>
        </w:rPr>
        <w:t>Albany State University, Albany, GA 31705</w:t>
      </w:r>
    </w:p>
    <w:p w14:paraId="3E5F31E5" w14:textId="77777777" w:rsidR="0067279F" w:rsidRPr="00A64342" w:rsidRDefault="0067279F" w:rsidP="00A64342">
      <w:pPr>
        <w:spacing w:after="120" w:line="240" w:lineRule="auto"/>
        <w:rPr>
          <w:rFonts w:eastAsia="SimSun" w:cstheme="minorHAnsi"/>
          <w:bCs/>
          <w:color w:val="333333"/>
          <w:sz w:val="24"/>
          <w:szCs w:val="24"/>
          <w:shd w:val="clear" w:color="auto" w:fill="FFFFFF"/>
        </w:rPr>
      </w:pPr>
    </w:p>
    <w:p w14:paraId="4C098B0C" w14:textId="3BB0B1AB" w:rsidR="00A64342" w:rsidRDefault="00A64342">
      <w:pPr>
        <w:rPr>
          <w:sz w:val="24"/>
          <w:szCs w:val="24"/>
        </w:rPr>
      </w:pPr>
      <w:r w:rsidRPr="00A64342">
        <w:rPr>
          <w:sz w:val="24"/>
          <w:szCs w:val="24"/>
        </w:rPr>
        <w:t xml:space="preserve">RNA viruses are characterized by their high mutation rates, which lead to variant genomes within the population, termed </w:t>
      </w:r>
      <w:proofErr w:type="spellStart"/>
      <w:r w:rsidRPr="00A64342">
        <w:rPr>
          <w:sz w:val="24"/>
          <w:szCs w:val="24"/>
        </w:rPr>
        <w:t>quasispecies</w:t>
      </w:r>
      <w:proofErr w:type="spellEnd"/>
      <w:r w:rsidRPr="00A64342">
        <w:rPr>
          <w:sz w:val="24"/>
          <w:szCs w:val="24"/>
        </w:rPr>
        <w:t xml:space="preserve"> [1,2]. This creates deviate strains that are either resistant or susceptible to defensive mechanisms by the host/acquired immunity. While a great deal is known about the pathogenesis of the novel H1N1 strain, relatively little research has gone to viral fitness within concentrated animal feeding operations (CAFOs). In previous studies, swine flu-like infections peaked in counties with licensed swine operations [3]. We hypothesize that the generation of new variants will exceed the biosecurity/immune measures, thus expanding that variant’s host range. </w:t>
      </w:r>
      <w:commentRangeStart w:id="3"/>
      <w:r w:rsidRPr="00A64342">
        <w:rPr>
          <w:sz w:val="24"/>
          <w:szCs w:val="24"/>
        </w:rPr>
        <w:t xml:space="preserve">To test this assumption, we will create a phylogenic tree based upon the variant genomes deviated from the novel H1N1 strain to measure the point mutation rate per generation. We will also </w:t>
      </w:r>
      <w:del w:id="4" w:author="Ethan Ho" w:date="2020-06-23T07:58:00Z">
        <w:r w:rsidRPr="00A64342" w:rsidDel="00B61F82">
          <w:rPr>
            <w:sz w:val="24"/>
            <w:szCs w:val="24"/>
          </w:rPr>
          <w:delText xml:space="preserve">use several databases on hog population, cases amongst human/hog population, and farming practices to </w:delText>
        </w:r>
      </w:del>
      <w:r w:rsidRPr="00A64342">
        <w:rPr>
          <w:sz w:val="24"/>
          <w:szCs w:val="24"/>
        </w:rPr>
        <w:t xml:space="preserve">create a model that reflect </w:t>
      </w:r>
      <w:commentRangeStart w:id="5"/>
      <w:r w:rsidRPr="00A64342">
        <w:rPr>
          <w:sz w:val="24"/>
          <w:szCs w:val="24"/>
        </w:rPr>
        <w:t xml:space="preserve">societal (environmental) parameters </w:t>
      </w:r>
      <w:commentRangeEnd w:id="5"/>
      <w:r w:rsidR="00B61F82">
        <w:rPr>
          <w:rStyle w:val="CommentReference"/>
        </w:rPr>
        <w:commentReference w:id="5"/>
      </w:r>
      <w:r w:rsidRPr="00A64342">
        <w:rPr>
          <w:sz w:val="24"/>
          <w:szCs w:val="24"/>
        </w:rPr>
        <w:t xml:space="preserve">as they relate to the mutation rate. We further </w:t>
      </w:r>
      <w:del w:id="6" w:author="Ethan Ho" w:date="2020-06-23T07:59:00Z">
        <w:r w:rsidRPr="00A64342" w:rsidDel="00B61F82">
          <w:rPr>
            <w:sz w:val="24"/>
            <w:szCs w:val="24"/>
          </w:rPr>
          <w:delText xml:space="preserve">hypothesis </w:delText>
        </w:r>
      </w:del>
      <w:ins w:id="7" w:author="Ethan Ho" w:date="2020-06-23T07:59:00Z">
        <w:r w:rsidR="00B61F82">
          <w:rPr>
            <w:sz w:val="24"/>
            <w:szCs w:val="24"/>
          </w:rPr>
          <w:t>hypothesize</w:t>
        </w:r>
        <w:r w:rsidR="00B61F82" w:rsidRPr="00A64342">
          <w:rPr>
            <w:sz w:val="24"/>
            <w:szCs w:val="24"/>
          </w:rPr>
          <w:t xml:space="preserve"> </w:t>
        </w:r>
      </w:ins>
      <w:r w:rsidRPr="00A64342">
        <w:rPr>
          <w:sz w:val="24"/>
          <w:szCs w:val="24"/>
        </w:rPr>
        <w:t>that biosecurity policies have low fidelity for preventing or reducing endemic factors. We will analyze the data using python and Linux programs that will create a predictive model for viral fitness within CAFOs.</w:t>
      </w:r>
      <w:commentRangeEnd w:id="3"/>
      <w:r w:rsidR="00B61F82">
        <w:rPr>
          <w:rStyle w:val="CommentReference"/>
        </w:rPr>
        <w:commentReference w:id="3"/>
      </w:r>
      <w:r w:rsidRPr="00A64342">
        <w:rPr>
          <w:sz w:val="24"/>
          <w:szCs w:val="24"/>
        </w:rPr>
        <w:t xml:space="preserve"> Our research will provide insight on what factors lead to the emergence of zoonotic strains within CAFOs.</w:t>
      </w:r>
    </w:p>
    <w:p w14:paraId="04894806" w14:textId="77777777" w:rsidR="0067279F" w:rsidRDefault="0067279F">
      <w:pPr>
        <w:rPr>
          <w:sz w:val="24"/>
          <w:szCs w:val="24"/>
        </w:rPr>
      </w:pPr>
    </w:p>
    <w:p w14:paraId="267B39F8" w14:textId="3F53B113" w:rsidR="00A64342" w:rsidRPr="00A64342" w:rsidRDefault="00A64342">
      <w:pPr>
        <w:rPr>
          <w:b/>
          <w:bCs/>
          <w:sz w:val="24"/>
          <w:szCs w:val="24"/>
        </w:rPr>
      </w:pPr>
      <w:r w:rsidRPr="00A64342">
        <w:rPr>
          <w:b/>
          <w:bCs/>
          <w:sz w:val="24"/>
          <w:szCs w:val="24"/>
        </w:rPr>
        <w:t>References</w:t>
      </w:r>
    </w:p>
    <w:p w14:paraId="106C58B0" w14:textId="77777777" w:rsidR="00A64342" w:rsidRPr="00A64342" w:rsidRDefault="00A64342" w:rsidP="00A64342">
      <w:pPr>
        <w:pStyle w:val="ListParagraph"/>
        <w:numPr>
          <w:ilvl w:val="0"/>
          <w:numId w:val="2"/>
        </w:numPr>
        <w:rPr>
          <w:sz w:val="24"/>
          <w:szCs w:val="24"/>
        </w:rPr>
      </w:pPr>
      <w:r w:rsidRPr="00A64342">
        <w:rPr>
          <w:sz w:val="24"/>
          <w:szCs w:val="24"/>
        </w:rPr>
        <w:t xml:space="preserve">Baron S, </w:t>
      </w:r>
      <w:proofErr w:type="spellStart"/>
      <w:r w:rsidRPr="00A64342">
        <w:rPr>
          <w:sz w:val="24"/>
          <w:szCs w:val="24"/>
        </w:rPr>
        <w:t>Fons</w:t>
      </w:r>
      <w:proofErr w:type="spellEnd"/>
      <w:r w:rsidRPr="00A64342">
        <w:rPr>
          <w:sz w:val="24"/>
          <w:szCs w:val="24"/>
        </w:rPr>
        <w:t xml:space="preserve"> M, Albrecht T. Viral Pathogenesis. In: Baron S, editor. Medical Microbiology. 4th edition. Galveston (TX): University of Texas Medical Branch at Galveston; 1996. Chapter 45. Available from: https://www.ncbi.nlm.nih.gov/books/NBK8149/</w:t>
      </w:r>
    </w:p>
    <w:p w14:paraId="08BCF28F" w14:textId="62E61D15" w:rsidR="00A64342" w:rsidRPr="00A64342" w:rsidRDefault="00A64342" w:rsidP="00A64342">
      <w:pPr>
        <w:pStyle w:val="ListParagraph"/>
        <w:numPr>
          <w:ilvl w:val="0"/>
          <w:numId w:val="2"/>
        </w:numPr>
        <w:rPr>
          <w:sz w:val="24"/>
          <w:szCs w:val="24"/>
        </w:rPr>
      </w:pPr>
      <w:r w:rsidRPr="00A64342">
        <w:rPr>
          <w:sz w:val="24"/>
          <w:szCs w:val="24"/>
        </w:rPr>
        <w:t xml:space="preserve">Domingo, E., &amp; Perales, C. (2019). Viral </w:t>
      </w:r>
      <w:proofErr w:type="spellStart"/>
      <w:r w:rsidRPr="00A64342">
        <w:rPr>
          <w:sz w:val="24"/>
          <w:szCs w:val="24"/>
        </w:rPr>
        <w:t>quasispecies</w:t>
      </w:r>
      <w:proofErr w:type="spellEnd"/>
      <w:r w:rsidRPr="00A64342">
        <w:rPr>
          <w:sz w:val="24"/>
          <w:szCs w:val="24"/>
        </w:rPr>
        <w:t xml:space="preserve">. </w:t>
      </w:r>
      <w:proofErr w:type="spellStart"/>
      <w:r w:rsidRPr="00A64342">
        <w:rPr>
          <w:sz w:val="24"/>
          <w:szCs w:val="24"/>
        </w:rPr>
        <w:t>PLoS</w:t>
      </w:r>
      <w:proofErr w:type="spellEnd"/>
      <w:r w:rsidRPr="00A64342">
        <w:rPr>
          <w:sz w:val="24"/>
          <w:szCs w:val="24"/>
        </w:rPr>
        <w:t xml:space="preserve"> genetics, 15(10), e1008271. </w:t>
      </w:r>
      <w:hyperlink r:id="rId9" w:history="1">
        <w:r w:rsidRPr="00A64342">
          <w:rPr>
            <w:rStyle w:val="Hyperlink"/>
            <w:sz w:val="24"/>
            <w:szCs w:val="24"/>
          </w:rPr>
          <w:t>https://doi.org/10.1371/journal.pgen.1008271</w:t>
        </w:r>
      </w:hyperlink>
    </w:p>
    <w:p w14:paraId="47D82AF0" w14:textId="2D3D010A" w:rsidR="00A64342" w:rsidRPr="00A64342" w:rsidRDefault="00A64342" w:rsidP="00A64342">
      <w:pPr>
        <w:pStyle w:val="ListParagraph"/>
        <w:numPr>
          <w:ilvl w:val="0"/>
          <w:numId w:val="2"/>
        </w:numPr>
        <w:rPr>
          <w:sz w:val="24"/>
          <w:szCs w:val="24"/>
        </w:rPr>
      </w:pPr>
      <w:r w:rsidRPr="00A64342">
        <w:rPr>
          <w:sz w:val="24"/>
          <w:szCs w:val="24"/>
        </w:rPr>
        <w:t xml:space="preserve">Paul M. Lantos, Kate Hoffman, Michael </w:t>
      </w:r>
      <w:proofErr w:type="spellStart"/>
      <w:r w:rsidRPr="00A64342">
        <w:rPr>
          <w:sz w:val="24"/>
          <w:szCs w:val="24"/>
        </w:rPr>
        <w:t>Höhle</w:t>
      </w:r>
      <w:proofErr w:type="spellEnd"/>
      <w:r w:rsidRPr="00A64342">
        <w:rPr>
          <w:sz w:val="24"/>
          <w:szCs w:val="24"/>
        </w:rPr>
        <w:t xml:space="preserve">, Benjamin Anderson, Gregory C. Gray, Are People Living Near Modern Swine Production Facilities at Increased Risk of Influenza Virus </w:t>
      </w:r>
      <w:proofErr w:type="gramStart"/>
      <w:r w:rsidRPr="00A64342">
        <w:rPr>
          <w:sz w:val="24"/>
          <w:szCs w:val="24"/>
        </w:rPr>
        <w:t>Infection?,</w:t>
      </w:r>
      <w:proofErr w:type="gramEnd"/>
      <w:r w:rsidRPr="00A64342">
        <w:rPr>
          <w:sz w:val="24"/>
          <w:szCs w:val="24"/>
        </w:rPr>
        <w:t xml:space="preserve"> Clinical Infectious Diseases, Volume 63, Issue 12, 15 December 2016, Pages 1558–1563, https://doi.org/10.1093/cid/ciw646</w:t>
      </w:r>
    </w:p>
    <w:sectPr w:rsidR="00A64342" w:rsidRPr="00A643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Ethan Ho" w:date="2020-06-23T07:58:00Z" w:initials="EH">
    <w:p w14:paraId="24C5D62C" w14:textId="466C2646" w:rsidR="00B61F82" w:rsidRDefault="00B61F82">
      <w:pPr>
        <w:pStyle w:val="CommentText"/>
      </w:pPr>
      <w:r>
        <w:rPr>
          <w:rStyle w:val="CommentReference"/>
        </w:rPr>
        <w:annotationRef/>
      </w:r>
      <w:r>
        <w:t>More specificity here: what are these parameters that you will be modeling?</w:t>
      </w:r>
    </w:p>
  </w:comment>
  <w:comment w:id="3" w:author="Ethan Ho" w:date="2020-06-23T08:03:00Z" w:initials="EH">
    <w:p w14:paraId="3AA7091C" w14:textId="50791FAC" w:rsidR="00B61F82" w:rsidRDefault="00B61F82">
      <w:pPr>
        <w:pStyle w:val="CommentText"/>
      </w:pPr>
      <w:r>
        <w:rPr>
          <w:rStyle w:val="CommentReference"/>
        </w:rPr>
        <w:annotationRef/>
      </w:r>
      <w:r>
        <w:t>You do a good job here of summarizing each step of the analysis workflow. It is not clear, however, how these steps relate to each other to tell a story; currently, it sounds like you are testing several separate hypotheses. How does each step contribute to the overall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C5D62C" w15:done="0"/>
  <w15:commentEx w15:paraId="3AA70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34A9" w16cex:dateUtc="2020-06-23T13:58:00Z"/>
  <w16cex:commentExtensible w16cex:durableId="229C35B4" w16cex:dateUtc="2020-06-23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C5D62C" w16cid:durableId="229C34A9"/>
  <w16cid:commentId w16cid:paraId="3AA7091C" w16cid:durableId="229C35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0012E"/>
    <w:multiLevelType w:val="hybridMultilevel"/>
    <w:tmpl w:val="C94E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F06F9"/>
    <w:multiLevelType w:val="hybridMultilevel"/>
    <w:tmpl w:val="7E7C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han Ho">
    <w15:presenceInfo w15:providerId="AD" w15:userId="S::eho@tacc.utexas.edu::23b3d26c-3cd6-4b1e-96a1-4bc5fd8a1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2"/>
    <w:rsid w:val="00217193"/>
    <w:rsid w:val="00540301"/>
    <w:rsid w:val="0067279F"/>
    <w:rsid w:val="00A64342"/>
    <w:rsid w:val="00B6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0357"/>
  <w15:chartTrackingRefBased/>
  <w15:docId w15:val="{130A1E94-D89B-415F-89A2-6B9D5D21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342"/>
    <w:rPr>
      <w:color w:val="0563C1" w:themeColor="hyperlink"/>
      <w:u w:val="single"/>
    </w:rPr>
  </w:style>
  <w:style w:type="character" w:styleId="UnresolvedMention">
    <w:name w:val="Unresolved Mention"/>
    <w:basedOn w:val="DefaultParagraphFont"/>
    <w:uiPriority w:val="99"/>
    <w:semiHidden/>
    <w:unhideWhenUsed/>
    <w:rsid w:val="00A64342"/>
    <w:rPr>
      <w:color w:val="605E5C"/>
      <w:shd w:val="clear" w:color="auto" w:fill="E1DFDD"/>
    </w:rPr>
  </w:style>
  <w:style w:type="paragraph" w:styleId="ListParagraph">
    <w:name w:val="List Paragraph"/>
    <w:basedOn w:val="Normal"/>
    <w:uiPriority w:val="34"/>
    <w:qFormat/>
    <w:rsid w:val="00A64342"/>
    <w:pPr>
      <w:ind w:left="720"/>
      <w:contextualSpacing/>
    </w:pPr>
  </w:style>
  <w:style w:type="paragraph" w:styleId="BalloonText">
    <w:name w:val="Balloon Text"/>
    <w:basedOn w:val="Normal"/>
    <w:link w:val="BalloonTextChar"/>
    <w:uiPriority w:val="99"/>
    <w:semiHidden/>
    <w:unhideWhenUsed/>
    <w:rsid w:val="00B61F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1F8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61F82"/>
    <w:rPr>
      <w:sz w:val="16"/>
      <w:szCs w:val="16"/>
    </w:rPr>
  </w:style>
  <w:style w:type="paragraph" w:styleId="CommentText">
    <w:name w:val="annotation text"/>
    <w:basedOn w:val="Normal"/>
    <w:link w:val="CommentTextChar"/>
    <w:uiPriority w:val="99"/>
    <w:semiHidden/>
    <w:unhideWhenUsed/>
    <w:rsid w:val="00B61F82"/>
    <w:pPr>
      <w:spacing w:line="240" w:lineRule="auto"/>
    </w:pPr>
    <w:rPr>
      <w:sz w:val="20"/>
      <w:szCs w:val="20"/>
    </w:rPr>
  </w:style>
  <w:style w:type="character" w:customStyle="1" w:styleId="CommentTextChar">
    <w:name w:val="Comment Text Char"/>
    <w:basedOn w:val="DefaultParagraphFont"/>
    <w:link w:val="CommentText"/>
    <w:uiPriority w:val="99"/>
    <w:semiHidden/>
    <w:rsid w:val="00B61F82"/>
    <w:rPr>
      <w:sz w:val="20"/>
      <w:szCs w:val="20"/>
    </w:rPr>
  </w:style>
  <w:style w:type="paragraph" w:styleId="CommentSubject">
    <w:name w:val="annotation subject"/>
    <w:basedOn w:val="CommentText"/>
    <w:next w:val="CommentText"/>
    <w:link w:val="CommentSubjectChar"/>
    <w:uiPriority w:val="99"/>
    <w:semiHidden/>
    <w:unhideWhenUsed/>
    <w:rsid w:val="00B61F82"/>
    <w:rPr>
      <w:b/>
      <w:bCs/>
    </w:rPr>
  </w:style>
  <w:style w:type="character" w:customStyle="1" w:styleId="CommentSubjectChar">
    <w:name w:val="Comment Subject Char"/>
    <w:basedOn w:val="CommentTextChar"/>
    <w:link w:val="CommentSubject"/>
    <w:uiPriority w:val="99"/>
    <w:semiHidden/>
    <w:rsid w:val="00B61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gen.1008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ferrell</dc:creator>
  <cp:keywords/>
  <dc:description/>
  <cp:lastModifiedBy>Ethan Ho</cp:lastModifiedBy>
  <cp:revision>2</cp:revision>
  <dcterms:created xsi:type="dcterms:W3CDTF">2020-06-23T14:08:00Z</dcterms:created>
  <dcterms:modified xsi:type="dcterms:W3CDTF">2020-06-23T14:08:00Z</dcterms:modified>
</cp:coreProperties>
</file>