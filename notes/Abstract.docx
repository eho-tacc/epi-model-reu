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89AB" w14:textId="5F894B06" w:rsidR="00A64342" w:rsidRPr="00A64342" w:rsidRDefault="00A64342" w:rsidP="00A64342">
      <w:pPr>
        <w:spacing w:after="120" w:line="240" w:lineRule="auto"/>
        <w:rPr>
          <w:rFonts w:eastAsia="SimSun"/>
          <w:b/>
          <w:sz w:val="28"/>
          <w:szCs w:val="28"/>
        </w:rPr>
      </w:pPr>
      <w:r w:rsidRPr="00A64342">
        <w:rPr>
          <w:b/>
          <w:bCs/>
          <w:sz w:val="28"/>
          <w:szCs w:val="28"/>
        </w:rPr>
        <w:t xml:space="preserve">Abstract: </w:t>
      </w:r>
      <w:r>
        <w:rPr>
          <w:rFonts w:eastAsia="SimSun"/>
          <w:b/>
          <w:sz w:val="28"/>
          <w:szCs w:val="28"/>
        </w:rPr>
        <w:t xml:space="preserve">Modeling the </w:t>
      </w:r>
      <w:r w:rsidR="00547BA9">
        <w:rPr>
          <w:rFonts w:eastAsia="SimSun"/>
          <w:b/>
          <w:sz w:val="28"/>
          <w:szCs w:val="28"/>
        </w:rPr>
        <w:t xml:space="preserve">Cleavage Potential of Cross-Species TMPRSS2 Variants to Subunits of SARS-CoV-19 </w:t>
      </w:r>
    </w:p>
    <w:p w14:paraId="4512410F" w14:textId="25D228EF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  <w:vertAlign w:val="superscript"/>
        </w:rPr>
      </w:pPr>
      <w:r w:rsidRPr="00A64342">
        <w:rPr>
          <w:rFonts w:eastAsia="SimSun" w:cstheme="minorHAnsi"/>
          <w:b/>
          <w:bCs/>
          <w:sz w:val="24"/>
          <w:szCs w:val="24"/>
        </w:rPr>
        <w:t>Tyshawn Ferrell</w:t>
      </w:r>
      <w:r w:rsidRPr="00A64342">
        <w:rPr>
          <w:rFonts w:eastAsia="SimSun" w:cstheme="minorHAnsi"/>
          <w:b/>
          <w:bCs/>
          <w:sz w:val="24"/>
          <w:szCs w:val="24"/>
          <w:vertAlign w:val="superscript"/>
        </w:rPr>
        <w:t>1,2</w:t>
      </w:r>
      <w:r>
        <w:rPr>
          <w:rFonts w:eastAsia="SimSun" w:cstheme="minorHAnsi"/>
          <w:b/>
          <w:bCs/>
          <w:sz w:val="24"/>
          <w:szCs w:val="24"/>
        </w:rPr>
        <w:t>, Kelly Pierce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Johnny Aldan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Ethan Ho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 xml:space="preserve">,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Dairian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Balai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</w:p>
    <w:p w14:paraId="6856B16A" w14:textId="72795BE0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1</w:t>
      </w:r>
      <w:r w:rsidR="00217193">
        <w:rPr>
          <w:rFonts w:eastAsia="SimSun" w:cstheme="minorHAnsi"/>
          <w:bCs/>
          <w:sz w:val="24"/>
          <w:szCs w:val="24"/>
        </w:rPr>
        <w:t>Texas Advance Computing Center</w:t>
      </w:r>
      <w:r w:rsidRPr="00A64342">
        <w:rPr>
          <w:rFonts w:eastAsia="SimSun" w:cstheme="minorHAnsi"/>
          <w:b/>
          <w:sz w:val="24"/>
          <w:szCs w:val="24"/>
        </w:rPr>
        <w:t>,</w:t>
      </w:r>
      <w:r w:rsidR="00015522" w:rsidRPr="00015522">
        <w:rPr>
          <w:rFonts w:eastAsia="SimSun" w:cstheme="minorHAnsi"/>
          <w:b/>
          <w:sz w:val="24"/>
          <w:szCs w:val="24"/>
        </w:rPr>
        <w:t xml:space="preserve"> University of Texas at Austin,</w:t>
      </w:r>
      <w:r w:rsidRPr="00A64342">
        <w:rPr>
          <w:rFonts w:eastAsia="SimSun" w:cstheme="minorHAnsi"/>
          <w:b/>
          <w:sz w:val="24"/>
          <w:szCs w:val="24"/>
        </w:rPr>
        <w:t xml:space="preserve"> </w:t>
      </w:r>
      <w:r w:rsidR="00015522" w:rsidRPr="00015522">
        <w:rPr>
          <w:rFonts w:eastAsia="SimSun" w:cstheme="minorHAnsi"/>
          <w:b/>
          <w:sz w:val="24"/>
          <w:szCs w:val="24"/>
        </w:rPr>
        <w:t>Austin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 w:rsidRPr="00015522">
        <w:rPr>
          <w:rFonts w:eastAsia="SimSun" w:cstheme="minorHAnsi"/>
          <w:b/>
          <w:sz w:val="24"/>
          <w:szCs w:val="24"/>
        </w:rPr>
        <w:t>TX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>
        <w:rPr>
          <w:rFonts w:eastAsia="SimSun" w:cstheme="minorHAnsi"/>
          <w:b/>
          <w:sz w:val="24"/>
          <w:szCs w:val="24"/>
        </w:rPr>
        <w:t>78712-78758</w:t>
      </w:r>
    </w:p>
    <w:p w14:paraId="705B4E40" w14:textId="5AB7204E" w:rsidR="00540301" w:rsidRDefault="00A64342" w:rsidP="00A64342">
      <w:pPr>
        <w:spacing w:after="120" w:line="240" w:lineRule="auto"/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2</w:t>
      </w:r>
      <w:r w:rsidRPr="00A64342">
        <w:rPr>
          <w:rFonts w:eastAsia="SimSun" w:cstheme="minorHAnsi"/>
          <w:bCs/>
          <w:sz w:val="24"/>
          <w:szCs w:val="24"/>
        </w:rPr>
        <w:t xml:space="preserve">Department of Biology, </w:t>
      </w:r>
      <w:r w:rsidRPr="00A64342"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  <w:t>Albany State University, Albany, GA 31705</w:t>
      </w:r>
    </w:p>
    <w:p w14:paraId="3E5F31E5" w14:textId="77777777" w:rsidR="0067279F" w:rsidRPr="00A64342" w:rsidRDefault="0067279F" w:rsidP="00A64342">
      <w:pPr>
        <w:spacing w:after="120" w:line="240" w:lineRule="auto"/>
        <w:rPr>
          <w:rFonts w:eastAsia="SimSun" w:cstheme="minorHAnsi"/>
          <w:bCs/>
          <w:color w:val="333333"/>
          <w:sz w:val="24"/>
          <w:szCs w:val="24"/>
          <w:shd w:val="clear" w:color="auto" w:fill="FFFFFF"/>
        </w:rPr>
      </w:pPr>
    </w:p>
    <w:p w14:paraId="04894806" w14:textId="1E4DCF69" w:rsidR="0067279F" w:rsidRDefault="00B54481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F09CC">
        <w:rPr>
          <w:sz w:val="24"/>
          <w:szCs w:val="24"/>
        </w:rPr>
        <w:t>evere acute respiratory syndrome coronavirus 2 (SARS-CoV-2)</w:t>
      </w:r>
      <w:r>
        <w:rPr>
          <w:sz w:val="24"/>
          <w:szCs w:val="24"/>
        </w:rPr>
        <w:t>, a positive</w:t>
      </w:r>
      <w:r w:rsidR="00C04F57">
        <w:rPr>
          <w:sz w:val="24"/>
          <w:szCs w:val="24"/>
        </w:rPr>
        <w:t>-stranded RNA virus, has caused &gt;100,000 infections and &gt;50,000 deaths during the 2020 pandemic. The spike (S) glycoprotein</w:t>
      </w:r>
      <w:r w:rsidR="009A2159">
        <w:rPr>
          <w:sz w:val="24"/>
          <w:szCs w:val="24"/>
        </w:rPr>
        <w:t xml:space="preserve"> mediates cell entry by recognizing the angiotensin converting enzyme II (ACE2) receptor, which initializes cleavage of the protein to induce cell membrane fusion. However, </w:t>
      </w:r>
      <w:r w:rsidR="004B59ED">
        <w:rPr>
          <w:sz w:val="24"/>
          <w:szCs w:val="24"/>
        </w:rPr>
        <w:t xml:space="preserve">in previous studies </w:t>
      </w:r>
      <w:commentRangeStart w:id="0"/>
      <w:r w:rsidR="004B59ED">
        <w:rPr>
          <w:sz w:val="24"/>
          <w:szCs w:val="24"/>
        </w:rPr>
        <w:t>transmembrane protease/serine subfamily member 2 (TMPRSS2) has increased the bonding affinity for SARS-CoV-2 to ACE2</w:t>
      </w:r>
      <w:commentRangeEnd w:id="0"/>
      <w:r w:rsidR="00442DC4">
        <w:rPr>
          <w:rStyle w:val="CommentReference"/>
        </w:rPr>
        <w:commentReference w:id="0"/>
      </w:r>
      <w:r w:rsidR="004B59ED">
        <w:rPr>
          <w:sz w:val="24"/>
          <w:szCs w:val="24"/>
        </w:rPr>
        <w:t xml:space="preserve">. </w:t>
      </w:r>
      <w:commentRangeStart w:id="1"/>
      <w:r w:rsidR="004B59ED" w:rsidRPr="00E740F4">
        <w:rPr>
          <w:sz w:val="24"/>
          <w:szCs w:val="24"/>
          <w:highlight w:val="yellow"/>
        </w:rPr>
        <w:t xml:space="preserve">This study aims to characterize cross-species variants of TMPRSS2 and its potential to </w:t>
      </w:r>
      <w:r w:rsidR="00E740F4" w:rsidRPr="00E740F4">
        <w:rPr>
          <w:sz w:val="24"/>
          <w:szCs w:val="24"/>
          <w:highlight w:val="yellow"/>
        </w:rPr>
        <w:t>cleave deviates of S proteins</w:t>
      </w:r>
      <w:r w:rsidR="00B2121E">
        <w:rPr>
          <w:sz w:val="24"/>
          <w:szCs w:val="24"/>
          <w:highlight w:val="yellow"/>
        </w:rPr>
        <w:t xml:space="preserve"> in silico</w:t>
      </w:r>
      <w:r w:rsidR="00E740F4" w:rsidRPr="00E740F4">
        <w:rPr>
          <w:sz w:val="24"/>
          <w:szCs w:val="24"/>
          <w:highlight w:val="yellow"/>
        </w:rPr>
        <w:t>.</w:t>
      </w:r>
      <w:commentRangeEnd w:id="1"/>
      <w:r w:rsidR="00302A4D">
        <w:rPr>
          <w:rStyle w:val="CommentReference"/>
        </w:rPr>
        <w:commentReference w:id="1"/>
      </w:r>
      <w:r w:rsidR="002E14F6">
        <w:rPr>
          <w:sz w:val="24"/>
          <w:szCs w:val="24"/>
        </w:rPr>
        <w:t xml:space="preserve"> </w:t>
      </w:r>
      <w:commentRangeStart w:id="2"/>
      <w:r w:rsidR="002E14F6">
        <w:rPr>
          <w:sz w:val="24"/>
          <w:szCs w:val="24"/>
        </w:rPr>
        <w:t xml:space="preserve">We hypothesize that TMPRSS2-like </w:t>
      </w:r>
      <w:proofErr w:type="spellStart"/>
      <w:r w:rsidR="002E14F6">
        <w:rPr>
          <w:sz w:val="24"/>
          <w:szCs w:val="24"/>
        </w:rPr>
        <w:t>endoprotease</w:t>
      </w:r>
      <w:proofErr w:type="spellEnd"/>
      <w:r w:rsidR="002E14F6">
        <w:rPr>
          <w:sz w:val="24"/>
          <w:szCs w:val="24"/>
        </w:rPr>
        <w:t xml:space="preserve"> aids in the spillover of SARS-CoV-19 to alternate host </w:t>
      </w:r>
      <w:r w:rsidR="00185604">
        <w:rPr>
          <w:sz w:val="24"/>
          <w:szCs w:val="24"/>
        </w:rPr>
        <w:t>by cleavage of structurally similar ACE2.</w:t>
      </w:r>
      <w:commentRangeEnd w:id="2"/>
      <w:r w:rsidR="00302A4D">
        <w:rPr>
          <w:rStyle w:val="CommentReference"/>
        </w:rPr>
        <w:commentReference w:id="2"/>
      </w:r>
      <w:r w:rsidR="00185604">
        <w:rPr>
          <w:sz w:val="24"/>
          <w:szCs w:val="24"/>
        </w:rPr>
        <w:t xml:space="preserve"> We will </w:t>
      </w:r>
      <w:del w:id="3" w:author="Ethan Ho" w:date="2020-06-26T11:09:00Z">
        <w:r w:rsidR="00185604" w:rsidDel="00442DC4">
          <w:rPr>
            <w:sz w:val="24"/>
            <w:szCs w:val="24"/>
          </w:rPr>
          <w:delText>design a</w:delText>
        </w:r>
        <w:r w:rsidR="00E740F4" w:rsidDel="00442DC4">
          <w:rPr>
            <w:sz w:val="24"/>
            <w:szCs w:val="24"/>
          </w:rPr>
          <w:delText xml:space="preserve"> phylogenic construct</w:delText>
        </w:r>
      </w:del>
      <w:ins w:id="4" w:author="Ethan Ho" w:date="2020-06-26T11:09:00Z">
        <w:r w:rsidR="00442DC4">
          <w:rPr>
            <w:sz w:val="24"/>
            <w:szCs w:val="24"/>
          </w:rPr>
          <w:t>investigate conservation of TMPRSS2 sequence and structure</w:t>
        </w:r>
      </w:ins>
      <w:r w:rsidR="00E740F4">
        <w:rPr>
          <w:sz w:val="24"/>
          <w:szCs w:val="24"/>
        </w:rPr>
        <w:t xml:space="preserve"> </w:t>
      </w:r>
      <w:del w:id="5" w:author="Ethan Ho" w:date="2020-06-26T11:09:00Z">
        <w:r w:rsidR="00E740F4" w:rsidDel="00442DC4">
          <w:rPr>
            <w:sz w:val="24"/>
            <w:szCs w:val="24"/>
          </w:rPr>
          <w:delText xml:space="preserve">of </w:delText>
        </w:r>
      </w:del>
      <w:del w:id="6" w:author="Ethan Ho" w:date="2020-06-26T11:01:00Z">
        <w:r w:rsidR="00E740F4" w:rsidDel="00B47DC0">
          <w:rPr>
            <w:sz w:val="24"/>
            <w:szCs w:val="24"/>
          </w:rPr>
          <w:delText xml:space="preserve">S proteins and </w:delText>
        </w:r>
      </w:del>
      <w:del w:id="7" w:author="Ethan Ho" w:date="2020-06-26T11:09:00Z">
        <w:r w:rsidR="00E740F4" w:rsidDel="00442DC4">
          <w:rPr>
            <w:sz w:val="24"/>
            <w:szCs w:val="24"/>
          </w:rPr>
          <w:delText xml:space="preserve">TMPRSS2 </w:delText>
        </w:r>
      </w:del>
      <w:r w:rsidR="00E740F4">
        <w:rPr>
          <w:sz w:val="24"/>
          <w:szCs w:val="24"/>
        </w:rPr>
        <w:t xml:space="preserve">amongst species </w:t>
      </w:r>
      <w:del w:id="8" w:author="Ethan Ho" w:date="2020-06-26T11:08:00Z">
        <w:r w:rsidR="00E740F4" w:rsidDel="00B47DC0">
          <w:rPr>
            <w:sz w:val="24"/>
            <w:szCs w:val="24"/>
          </w:rPr>
          <w:delText xml:space="preserve">to </w:delText>
        </w:r>
      </w:del>
      <w:ins w:id="9" w:author="Ethan Ho" w:date="2020-06-26T11:08:00Z">
        <w:r w:rsidR="00B47DC0">
          <w:rPr>
            <w:sz w:val="24"/>
            <w:szCs w:val="24"/>
          </w:rPr>
          <w:t>and</w:t>
        </w:r>
        <w:r w:rsidR="00B47DC0">
          <w:rPr>
            <w:sz w:val="24"/>
            <w:szCs w:val="24"/>
          </w:rPr>
          <w:t xml:space="preserve"> </w:t>
        </w:r>
      </w:ins>
      <w:r w:rsidR="00F7748C">
        <w:rPr>
          <w:sz w:val="24"/>
          <w:szCs w:val="24"/>
        </w:rPr>
        <w:t>assess their similarit</w:t>
      </w:r>
      <w:r w:rsidR="00185604">
        <w:rPr>
          <w:sz w:val="24"/>
          <w:szCs w:val="24"/>
        </w:rPr>
        <w:t>y</w:t>
      </w:r>
      <w:r w:rsidR="00F7748C">
        <w:rPr>
          <w:sz w:val="24"/>
          <w:szCs w:val="24"/>
        </w:rPr>
        <w:t xml:space="preserve"> to human </w:t>
      </w:r>
      <w:del w:id="10" w:author="Ethan Ho" w:date="2020-06-26T11:01:00Z">
        <w:r w:rsidR="00F7748C" w:rsidDel="00B47DC0">
          <w:rPr>
            <w:sz w:val="24"/>
            <w:szCs w:val="24"/>
          </w:rPr>
          <w:delText>strains</w:delText>
        </w:r>
      </w:del>
      <w:ins w:id="11" w:author="Ethan Ho" w:date="2020-06-26T11:01:00Z">
        <w:r w:rsidR="00B47DC0">
          <w:rPr>
            <w:sz w:val="24"/>
            <w:szCs w:val="24"/>
          </w:rPr>
          <w:t>isoforms</w:t>
        </w:r>
      </w:ins>
      <w:r w:rsidR="00F7748C">
        <w:rPr>
          <w:sz w:val="24"/>
          <w:szCs w:val="24"/>
        </w:rPr>
        <w:t>.</w:t>
      </w:r>
      <w:r w:rsidR="00885E7E">
        <w:rPr>
          <w:sz w:val="24"/>
          <w:szCs w:val="24"/>
        </w:rPr>
        <w:t xml:space="preserve"> We will utilize protein </w:t>
      </w:r>
      <w:ins w:id="12" w:author="Ethan Ho" w:date="2020-06-26T11:01:00Z">
        <w:r w:rsidR="00B47DC0">
          <w:rPr>
            <w:sz w:val="24"/>
            <w:szCs w:val="24"/>
          </w:rPr>
          <w:t xml:space="preserve">and genomic </w:t>
        </w:r>
      </w:ins>
      <w:r w:rsidR="00885E7E">
        <w:rPr>
          <w:sz w:val="24"/>
          <w:szCs w:val="24"/>
        </w:rPr>
        <w:t xml:space="preserve">databanks to characterize the amino acid changes that would </w:t>
      </w:r>
      <w:del w:id="13" w:author="Ethan Ho" w:date="2020-06-26T11:02:00Z">
        <w:r w:rsidR="00885E7E" w:rsidDel="00B47DC0">
          <w:rPr>
            <w:sz w:val="24"/>
            <w:szCs w:val="24"/>
          </w:rPr>
          <w:delText xml:space="preserve">suppress </w:delText>
        </w:r>
      </w:del>
      <w:ins w:id="14" w:author="Ethan Ho" w:date="2020-06-26T11:02:00Z">
        <w:r w:rsidR="00B47DC0">
          <w:rPr>
            <w:sz w:val="24"/>
            <w:szCs w:val="24"/>
          </w:rPr>
          <w:t>alter</w:t>
        </w:r>
        <w:r w:rsidR="00B47DC0">
          <w:rPr>
            <w:sz w:val="24"/>
            <w:szCs w:val="24"/>
          </w:rPr>
          <w:t xml:space="preserve"> </w:t>
        </w:r>
      </w:ins>
      <w:r w:rsidR="00885E7E">
        <w:rPr>
          <w:sz w:val="24"/>
          <w:szCs w:val="24"/>
        </w:rPr>
        <w:t>TMPRSS2’s cleavage of SARS-CoV-19 S</w:t>
      </w:r>
      <w:r w:rsidR="003D71FC">
        <w:rPr>
          <w:sz w:val="24"/>
          <w:szCs w:val="24"/>
        </w:rPr>
        <w:t xml:space="preserve"> protein</w:t>
      </w:r>
      <w:r w:rsidR="00885E7E">
        <w:rPr>
          <w:sz w:val="24"/>
          <w:szCs w:val="24"/>
        </w:rPr>
        <w:t>. Additionally, databanks on the variation of TMPRSS2 within human populations will be used to gain insight on genetic drift.</w:t>
      </w:r>
      <w:r w:rsidR="00F7748C">
        <w:rPr>
          <w:sz w:val="24"/>
          <w:szCs w:val="24"/>
        </w:rPr>
        <w:t xml:space="preserve"> </w:t>
      </w:r>
      <w:commentRangeStart w:id="15"/>
      <w:r w:rsidR="00185604">
        <w:rPr>
          <w:sz w:val="24"/>
          <w:szCs w:val="24"/>
        </w:rPr>
        <w:t>This will be used to create a model that scores the susceptibility</w:t>
      </w:r>
      <w:del w:id="16" w:author="Ethan Ho" w:date="2020-06-26T11:02:00Z">
        <w:r w:rsidR="00185604" w:rsidDel="00B47DC0">
          <w:rPr>
            <w:sz w:val="24"/>
            <w:szCs w:val="24"/>
          </w:rPr>
          <w:delText>/severity</w:delText>
        </w:r>
      </w:del>
      <w:r w:rsidR="00185604">
        <w:rPr>
          <w:sz w:val="24"/>
          <w:szCs w:val="24"/>
        </w:rPr>
        <w:t xml:space="preserve"> of various species to SARS-CoV-</w:t>
      </w:r>
      <w:ins w:id="17" w:author="Ethan Ho" w:date="2020-06-26T11:02:00Z">
        <w:r w:rsidR="00B47DC0">
          <w:rPr>
            <w:sz w:val="24"/>
            <w:szCs w:val="24"/>
          </w:rPr>
          <w:t>2</w:t>
        </w:r>
      </w:ins>
      <w:del w:id="18" w:author="Ethan Ho" w:date="2020-06-26T11:02:00Z">
        <w:r w:rsidR="00185604" w:rsidDel="00B47DC0">
          <w:rPr>
            <w:sz w:val="24"/>
            <w:szCs w:val="24"/>
          </w:rPr>
          <w:delText>19</w:delText>
        </w:r>
      </w:del>
      <w:r w:rsidR="00185604">
        <w:rPr>
          <w:sz w:val="24"/>
          <w:szCs w:val="24"/>
        </w:rPr>
        <w:t xml:space="preserve"> based off phylogenetic changes within TMPRSS2</w:t>
      </w:r>
      <w:commentRangeEnd w:id="15"/>
      <w:r w:rsidR="00302A4D">
        <w:rPr>
          <w:rStyle w:val="CommentReference"/>
        </w:rPr>
        <w:commentReference w:id="15"/>
      </w:r>
      <w:r w:rsidR="00185604">
        <w:rPr>
          <w:sz w:val="24"/>
          <w:szCs w:val="24"/>
        </w:rPr>
        <w:t xml:space="preserve">. </w:t>
      </w:r>
      <w:r w:rsidR="002E14F6">
        <w:rPr>
          <w:sz w:val="24"/>
          <w:szCs w:val="24"/>
        </w:rPr>
        <w:t xml:space="preserve">This study will provide insight on possible spillover into alternate host with structurally similar TMPRSS2 strains compared to humans. </w:t>
      </w:r>
      <w:commentRangeStart w:id="19"/>
      <w:r w:rsidR="00885E7E">
        <w:rPr>
          <w:sz w:val="24"/>
          <w:szCs w:val="24"/>
        </w:rPr>
        <w:t>While tracking the infectivity of SARS-CoV-19 by means of mutation in TMPRSS2 within human populations.</w:t>
      </w:r>
      <w:commentRangeEnd w:id="19"/>
      <w:r w:rsidR="00302A4D">
        <w:rPr>
          <w:rStyle w:val="CommentReference"/>
        </w:rPr>
        <w:commentReference w:id="19"/>
      </w:r>
    </w:p>
    <w:p w14:paraId="267B39F8" w14:textId="3F53B113" w:rsidR="00A64342" w:rsidRPr="00A64342" w:rsidRDefault="00A64342">
      <w:pPr>
        <w:rPr>
          <w:b/>
          <w:bCs/>
          <w:sz w:val="24"/>
          <w:szCs w:val="24"/>
        </w:rPr>
      </w:pPr>
      <w:r w:rsidRPr="00A64342">
        <w:rPr>
          <w:b/>
          <w:bCs/>
          <w:sz w:val="24"/>
          <w:szCs w:val="24"/>
        </w:rPr>
        <w:t>References</w:t>
      </w:r>
    </w:p>
    <w:p w14:paraId="4077B048" w14:textId="4AB290C6" w:rsidR="00885E7E" w:rsidRPr="00885E7E" w:rsidRDefault="00885E7E" w:rsidP="00885E7E">
      <w:pPr>
        <w:ind w:left="360"/>
        <w:rPr>
          <w:sz w:val="24"/>
          <w:szCs w:val="24"/>
        </w:rPr>
      </w:pPr>
    </w:p>
    <w:p w14:paraId="07D6134B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Damas, J., Hughes, G. M., Keough, K. C., Painter, C. A., </w:t>
      </w:r>
      <w:proofErr w:type="spellStart"/>
      <w:r w:rsidRPr="00B2121E">
        <w:rPr>
          <w:sz w:val="24"/>
          <w:szCs w:val="24"/>
        </w:rPr>
        <w:t>Persky</w:t>
      </w:r>
      <w:proofErr w:type="spellEnd"/>
      <w:r w:rsidRPr="00B2121E">
        <w:rPr>
          <w:sz w:val="24"/>
          <w:szCs w:val="24"/>
        </w:rPr>
        <w:t xml:space="preserve">, N. S., </w:t>
      </w:r>
      <w:proofErr w:type="spellStart"/>
      <w:r w:rsidRPr="00B2121E">
        <w:rPr>
          <w:sz w:val="24"/>
          <w:szCs w:val="24"/>
        </w:rPr>
        <w:t>Corbo</w:t>
      </w:r>
      <w:proofErr w:type="spellEnd"/>
      <w:r w:rsidRPr="00B2121E">
        <w:rPr>
          <w:sz w:val="24"/>
          <w:szCs w:val="24"/>
        </w:rPr>
        <w:t xml:space="preserve">, M., Hiller, M., </w:t>
      </w:r>
      <w:proofErr w:type="spellStart"/>
      <w:r w:rsidRPr="00B2121E">
        <w:rPr>
          <w:sz w:val="24"/>
          <w:szCs w:val="24"/>
        </w:rPr>
        <w:t>Koepfli</w:t>
      </w:r>
      <w:proofErr w:type="spellEnd"/>
      <w:r w:rsidRPr="00B2121E">
        <w:rPr>
          <w:sz w:val="24"/>
          <w:szCs w:val="24"/>
        </w:rPr>
        <w:t xml:space="preserve">, K. P., </w:t>
      </w:r>
      <w:proofErr w:type="spellStart"/>
      <w:r w:rsidRPr="00B2121E">
        <w:rPr>
          <w:sz w:val="24"/>
          <w:szCs w:val="24"/>
        </w:rPr>
        <w:t>Pfenning</w:t>
      </w:r>
      <w:proofErr w:type="spellEnd"/>
      <w:r w:rsidRPr="00B2121E">
        <w:rPr>
          <w:sz w:val="24"/>
          <w:szCs w:val="24"/>
        </w:rPr>
        <w:t xml:space="preserve">, A. R., Zhao, H., </w:t>
      </w:r>
      <w:proofErr w:type="spellStart"/>
      <w:r w:rsidRPr="00B2121E">
        <w:rPr>
          <w:sz w:val="24"/>
          <w:szCs w:val="24"/>
        </w:rPr>
        <w:t>Genereux</w:t>
      </w:r>
      <w:proofErr w:type="spellEnd"/>
      <w:r w:rsidRPr="00B2121E">
        <w:rPr>
          <w:sz w:val="24"/>
          <w:szCs w:val="24"/>
        </w:rPr>
        <w:t xml:space="preserve">, D. P., Swofford, R., Pollard, K. S., Ryder, O. A., </w:t>
      </w:r>
      <w:proofErr w:type="spellStart"/>
      <w:r w:rsidRPr="00B2121E">
        <w:rPr>
          <w:sz w:val="24"/>
          <w:szCs w:val="24"/>
        </w:rPr>
        <w:t>Nweeia</w:t>
      </w:r>
      <w:proofErr w:type="spellEnd"/>
      <w:r w:rsidRPr="00B2121E">
        <w:rPr>
          <w:sz w:val="24"/>
          <w:szCs w:val="24"/>
        </w:rPr>
        <w:t>, M. T., Lindblad-</w:t>
      </w:r>
      <w:proofErr w:type="spellStart"/>
      <w:r w:rsidRPr="00B2121E">
        <w:rPr>
          <w:sz w:val="24"/>
          <w:szCs w:val="24"/>
        </w:rPr>
        <w:t>Toh</w:t>
      </w:r>
      <w:proofErr w:type="spellEnd"/>
      <w:r w:rsidRPr="00B2121E">
        <w:rPr>
          <w:sz w:val="24"/>
          <w:szCs w:val="24"/>
        </w:rPr>
        <w:t xml:space="preserve">, K., </w:t>
      </w:r>
      <w:proofErr w:type="spellStart"/>
      <w:r w:rsidRPr="00B2121E">
        <w:rPr>
          <w:sz w:val="24"/>
          <w:szCs w:val="24"/>
        </w:rPr>
        <w:t>Teeling</w:t>
      </w:r>
      <w:proofErr w:type="spellEnd"/>
      <w:r w:rsidRPr="00B2121E">
        <w:rPr>
          <w:sz w:val="24"/>
          <w:szCs w:val="24"/>
        </w:rPr>
        <w:t xml:space="preserve">, E. C., Karlsson, E. K., &amp; Lewin, H. A. (2020). Broad Host Range of SARS-CoV-2 Predicted by Comparative and Structural Analysis of ACE2 in Vertebrates. </w:t>
      </w:r>
      <w:proofErr w:type="spellStart"/>
      <w:proofErr w:type="gram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 xml:space="preserve"> :</w:t>
      </w:r>
      <w:proofErr w:type="gramEnd"/>
      <w:r w:rsidRPr="00B2121E">
        <w:rPr>
          <w:sz w:val="24"/>
          <w:szCs w:val="24"/>
        </w:rPr>
        <w:t xml:space="preserve"> the preprint server for biology, 2020.04.16.045302. </w:t>
      </w:r>
      <w:hyperlink r:id="rId9" w:history="1">
        <w:r w:rsidRPr="00B2121E">
          <w:rPr>
            <w:rStyle w:val="Hyperlink"/>
            <w:sz w:val="24"/>
            <w:szCs w:val="24"/>
          </w:rPr>
          <w:t>https://doi.org/10.1101/2020.04.16.045302</w:t>
        </w:r>
      </w:hyperlink>
    </w:p>
    <w:p w14:paraId="3AAEE715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Hofmann, H., &amp; </w:t>
      </w:r>
      <w:proofErr w:type="spellStart"/>
      <w:r w:rsidRPr="00B2121E">
        <w:rPr>
          <w:sz w:val="24"/>
          <w:szCs w:val="24"/>
        </w:rPr>
        <w:t>Pöhlmann</w:t>
      </w:r>
      <w:proofErr w:type="spellEnd"/>
      <w:r w:rsidRPr="00B2121E">
        <w:rPr>
          <w:sz w:val="24"/>
          <w:szCs w:val="24"/>
        </w:rPr>
        <w:t>, S. (2004). Cellular entry of the SARS coronavirus. Trends in microbiology, 12(10), 466-472.</w:t>
      </w:r>
    </w:p>
    <w:p w14:paraId="62E3EB5E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Matsuyama, S., Nao, N., </w:t>
      </w:r>
      <w:proofErr w:type="spellStart"/>
      <w:r w:rsidRPr="00B2121E">
        <w:rPr>
          <w:sz w:val="24"/>
          <w:szCs w:val="24"/>
        </w:rPr>
        <w:t>Shirato</w:t>
      </w:r>
      <w:proofErr w:type="spellEnd"/>
      <w:r w:rsidRPr="00B2121E">
        <w:rPr>
          <w:sz w:val="24"/>
          <w:szCs w:val="24"/>
        </w:rPr>
        <w:t>, K., Kawase, M., Saito, S., Takayama, I., ... &amp; Sakata, M. (2020). Enhanced isolation of SARS-CoV-2 by TMPRSS2-expressing cells. Proceedings of the National Academy of Sciences, 117(13), 7001-7003.</w:t>
      </w:r>
    </w:p>
    <w:p w14:paraId="5CC94DB6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lastRenderedPageBreak/>
        <w:t xml:space="preserve">Meng, T., Cao, H., Zhang, H., Kang, Z., Xu, D., Gong, H., ... &amp; Wei, H. (2020). The insert sequence in SARS-CoV-2 enhances spike protein cleavage by TMPRSS. </w:t>
      </w:r>
      <w:proofErr w:type="spell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>.</w:t>
      </w:r>
    </w:p>
    <w:p w14:paraId="31B733C8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Paniri</w:t>
      </w:r>
      <w:proofErr w:type="spellEnd"/>
      <w:r w:rsidRPr="00B2121E">
        <w:rPr>
          <w:sz w:val="24"/>
          <w:szCs w:val="24"/>
        </w:rPr>
        <w:t xml:space="preserve">, A., Hosseini, M. M., &amp; </w:t>
      </w:r>
      <w:proofErr w:type="spellStart"/>
      <w:r w:rsidRPr="00B2121E">
        <w:rPr>
          <w:sz w:val="24"/>
          <w:szCs w:val="24"/>
        </w:rPr>
        <w:t>Akhavan-Niaki</w:t>
      </w:r>
      <w:proofErr w:type="spellEnd"/>
      <w:r w:rsidRPr="00B2121E">
        <w:rPr>
          <w:sz w:val="24"/>
          <w:szCs w:val="24"/>
        </w:rPr>
        <w:t>, H. (2020). First comprehensive computational analysis of functional consequences of TMPRSS2 SNPs in susceptibility to SARS-CoV-2 among different populations. Journal of Biomolecular Structure and Dynamics, (</w:t>
      </w:r>
      <w:proofErr w:type="gramStart"/>
      <w:r w:rsidRPr="00B2121E">
        <w:rPr>
          <w:sz w:val="24"/>
          <w:szCs w:val="24"/>
        </w:rPr>
        <w:t>just-accepted</w:t>
      </w:r>
      <w:proofErr w:type="gramEnd"/>
      <w:r w:rsidRPr="00B2121E">
        <w:rPr>
          <w:sz w:val="24"/>
          <w:szCs w:val="24"/>
        </w:rPr>
        <w:t>), 1-18.</w:t>
      </w:r>
    </w:p>
    <w:p w14:paraId="5C4A5260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Shirato</w:t>
      </w:r>
      <w:proofErr w:type="spellEnd"/>
      <w:r w:rsidRPr="00B2121E">
        <w:rPr>
          <w:sz w:val="24"/>
          <w:szCs w:val="24"/>
        </w:rPr>
        <w:t>, K., Kawase, M., &amp; Matsuyama, S. (2018). Wild-type human coronaviruses prefer cell-surface TMPRSS2 to endosomal cathepsins for cell entry. Virology, 517, 9-15.</w:t>
      </w:r>
    </w:p>
    <w:p w14:paraId="2A471B19" w14:textId="0D3D1F25" w:rsid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Shulla</w:t>
      </w:r>
      <w:proofErr w:type="spellEnd"/>
      <w:r w:rsidRPr="00B2121E">
        <w:rPr>
          <w:sz w:val="24"/>
          <w:szCs w:val="24"/>
        </w:rPr>
        <w:t>, A., Heald-Sargent, T., Subramanya, G., Zhao, J., Perlman, S., &amp; Gallagher, T. (2011). A transmembrane serine protease is linked to the severe acute respiratory syndrome coronavirus receptor and activates virus entry. Journal of virology, 85(2), 873-882.</w:t>
      </w:r>
    </w:p>
    <w:p w14:paraId="7CE080F1" w14:textId="42EAD600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Walls, A. C., Park, Y. J., </w:t>
      </w:r>
      <w:proofErr w:type="spellStart"/>
      <w:r w:rsidRPr="00B2121E">
        <w:rPr>
          <w:sz w:val="24"/>
          <w:szCs w:val="24"/>
        </w:rPr>
        <w:t>Tortorici</w:t>
      </w:r>
      <w:proofErr w:type="spellEnd"/>
      <w:r w:rsidRPr="00B2121E">
        <w:rPr>
          <w:sz w:val="24"/>
          <w:szCs w:val="24"/>
        </w:rPr>
        <w:t xml:space="preserve">, M. A., Wall, A., McGuire, A. T., &amp; </w:t>
      </w:r>
      <w:proofErr w:type="spellStart"/>
      <w:r w:rsidRPr="00B2121E">
        <w:rPr>
          <w:sz w:val="24"/>
          <w:szCs w:val="24"/>
        </w:rPr>
        <w:t>Veesler</w:t>
      </w:r>
      <w:proofErr w:type="spellEnd"/>
      <w:r w:rsidRPr="00B2121E">
        <w:rPr>
          <w:sz w:val="24"/>
          <w:szCs w:val="24"/>
        </w:rPr>
        <w:t>, D. (2020). Structure, function, and antigenicity of the SARS-CoV-2 spike glycoprotein. Cell.</w:t>
      </w:r>
    </w:p>
    <w:p w14:paraId="3F68D4DF" w14:textId="77777777" w:rsidR="00885E7E" w:rsidRPr="00885E7E" w:rsidRDefault="00885E7E">
      <w:pPr>
        <w:ind w:left="360"/>
        <w:rPr>
          <w:sz w:val="24"/>
          <w:szCs w:val="24"/>
        </w:rPr>
      </w:pPr>
    </w:p>
    <w:sectPr w:rsidR="00885E7E" w:rsidRPr="0088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than Ho" w:date="2020-06-26T11:14:00Z" w:initials="EH">
    <w:p w14:paraId="3792FB75" w14:textId="25EEC2B2" w:rsidR="00442DC4" w:rsidRDefault="00442DC4">
      <w:pPr>
        <w:pStyle w:val="CommentText"/>
      </w:pPr>
      <w:r>
        <w:rPr>
          <w:rStyle w:val="CommentReference"/>
        </w:rPr>
        <w:annotationRef/>
      </w:r>
      <w:r>
        <w:t>TMPRSS2 cleaves S protein, but doesn’t alter the ACE2-S protein interaction as far as I’m aware</w:t>
      </w:r>
    </w:p>
  </w:comment>
  <w:comment w:id="1" w:author="Ethan Ho" w:date="2020-06-26T10:10:00Z" w:initials="EH">
    <w:p w14:paraId="1525CD2D" w14:textId="39C2517D" w:rsidR="00302A4D" w:rsidRDefault="00302A4D">
      <w:pPr>
        <w:pStyle w:val="CommentText"/>
      </w:pPr>
      <w:r>
        <w:rPr>
          <w:rStyle w:val="CommentReference"/>
        </w:rPr>
        <w:annotationRef/>
      </w:r>
      <w:r>
        <w:t>This is great</w:t>
      </w:r>
    </w:p>
  </w:comment>
  <w:comment w:id="2" w:author="Ethan Ho" w:date="2020-06-26T10:10:00Z" w:initials="EH">
    <w:p w14:paraId="6EBCF163" w14:textId="223A7479" w:rsidR="00302A4D" w:rsidRDefault="00302A4D">
      <w:pPr>
        <w:pStyle w:val="CommentText"/>
      </w:pPr>
      <w:r>
        <w:rPr>
          <w:rStyle w:val="CommentReference"/>
        </w:rPr>
        <w:annotationRef/>
      </w:r>
      <w:r w:rsidR="00442DC4">
        <w:t>Maintain focus on the pathway by which TMPRSS2 cleaves S protein</w:t>
      </w:r>
    </w:p>
  </w:comment>
  <w:comment w:id="15" w:author="Ethan Ho" w:date="2020-06-26T10:11:00Z" w:initials="EH">
    <w:p w14:paraId="4B0B7216" w14:textId="3D70CED4" w:rsidR="00302A4D" w:rsidRDefault="00302A4D">
      <w:pPr>
        <w:pStyle w:val="CommentText"/>
      </w:pPr>
      <w:r>
        <w:rPr>
          <w:rStyle w:val="CommentReference"/>
        </w:rPr>
        <w:annotationRef/>
      </w:r>
      <w:r>
        <w:t>Very good</w:t>
      </w:r>
    </w:p>
  </w:comment>
  <w:comment w:id="19" w:author="Ethan Ho" w:date="2020-06-26T10:12:00Z" w:initials="EH">
    <w:p w14:paraId="2BBB632C" w14:textId="3411026B" w:rsidR="00302A4D" w:rsidRDefault="00302A4D">
      <w:pPr>
        <w:pStyle w:val="CommentText"/>
      </w:pPr>
      <w:r>
        <w:rPr>
          <w:rStyle w:val="CommentReference"/>
        </w:rPr>
        <w:annotationRef/>
      </w:r>
      <w:r>
        <w:t>Fragment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92FB75" w15:done="0"/>
  <w15:commentEx w15:paraId="1525CD2D" w15:done="0"/>
  <w15:commentEx w15:paraId="6EBCF163" w15:done="0"/>
  <w15:commentEx w15:paraId="4B0B7216" w15:done="0"/>
  <w15:commentEx w15:paraId="2BBB63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0572B" w16cex:dateUtc="2020-06-26T17:14:00Z"/>
  <w16cex:commentExtensible w16cex:durableId="22A04805" w16cex:dateUtc="2020-06-26T16:10:00Z"/>
  <w16cex:commentExtensible w16cex:durableId="22A0481E" w16cex:dateUtc="2020-06-26T16:10:00Z"/>
  <w16cex:commentExtensible w16cex:durableId="22A04862" w16cex:dateUtc="2020-06-26T16:11:00Z"/>
  <w16cex:commentExtensible w16cex:durableId="22A04870" w16cex:dateUtc="2020-06-26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92FB75" w16cid:durableId="22A0572B"/>
  <w16cid:commentId w16cid:paraId="1525CD2D" w16cid:durableId="22A04805"/>
  <w16cid:commentId w16cid:paraId="6EBCF163" w16cid:durableId="22A0481E"/>
  <w16cid:commentId w16cid:paraId="4B0B7216" w16cid:durableId="22A04862"/>
  <w16cid:commentId w16cid:paraId="2BBB632C" w16cid:durableId="22A048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7E7"/>
    <w:multiLevelType w:val="hybridMultilevel"/>
    <w:tmpl w:val="89723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0012E"/>
    <w:multiLevelType w:val="hybridMultilevel"/>
    <w:tmpl w:val="95C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F06F9"/>
    <w:multiLevelType w:val="hybridMultilevel"/>
    <w:tmpl w:val="7E7C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than Ho">
    <w15:presenceInfo w15:providerId="AD" w15:userId="S::eho@tacc.utexas.edu::23b3d26c-3cd6-4b1e-96a1-4bc5fd8a1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42"/>
    <w:rsid w:val="00015522"/>
    <w:rsid w:val="00185604"/>
    <w:rsid w:val="00217193"/>
    <w:rsid w:val="002E14F6"/>
    <w:rsid w:val="00302A4D"/>
    <w:rsid w:val="003D71FC"/>
    <w:rsid w:val="00442DC4"/>
    <w:rsid w:val="004B59ED"/>
    <w:rsid w:val="00540301"/>
    <w:rsid w:val="00547BA9"/>
    <w:rsid w:val="0067279F"/>
    <w:rsid w:val="00885E7E"/>
    <w:rsid w:val="009A2159"/>
    <w:rsid w:val="00A64342"/>
    <w:rsid w:val="00B2121E"/>
    <w:rsid w:val="00B42C88"/>
    <w:rsid w:val="00B47DC0"/>
    <w:rsid w:val="00B54481"/>
    <w:rsid w:val="00C04F57"/>
    <w:rsid w:val="00E740F4"/>
    <w:rsid w:val="00EF09CC"/>
    <w:rsid w:val="00F7748C"/>
    <w:rsid w:val="00F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0357"/>
  <w15:chartTrackingRefBased/>
  <w15:docId w15:val="{130A1E94-D89B-415F-89A2-6B9D5D21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3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2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0.04.16.045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ferrell</dc:creator>
  <cp:keywords/>
  <dc:description/>
  <cp:lastModifiedBy>Ethan Ho</cp:lastModifiedBy>
  <cp:revision>6</cp:revision>
  <dcterms:created xsi:type="dcterms:W3CDTF">2020-06-23T07:11:00Z</dcterms:created>
  <dcterms:modified xsi:type="dcterms:W3CDTF">2020-06-26T17:15:00Z</dcterms:modified>
</cp:coreProperties>
</file>