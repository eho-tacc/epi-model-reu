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89AB" w14:textId="7052646F" w:rsidR="00A64342" w:rsidRPr="00A64342" w:rsidRDefault="00A64342" w:rsidP="00A64342">
      <w:pPr>
        <w:spacing w:after="120" w:line="240" w:lineRule="auto"/>
        <w:rPr>
          <w:rFonts w:eastAsia="SimSun"/>
          <w:b/>
          <w:sz w:val="28"/>
          <w:szCs w:val="28"/>
        </w:rPr>
      </w:pPr>
      <w:r w:rsidRPr="00A64342">
        <w:rPr>
          <w:b/>
          <w:bCs/>
          <w:sz w:val="28"/>
          <w:szCs w:val="28"/>
        </w:rPr>
        <w:t xml:space="preserve">Abstract: </w:t>
      </w:r>
      <w:r>
        <w:rPr>
          <w:rFonts w:eastAsia="SimSun"/>
          <w:b/>
          <w:sz w:val="28"/>
          <w:szCs w:val="28"/>
        </w:rPr>
        <w:t xml:space="preserve">Modeling the </w:t>
      </w:r>
      <w:r w:rsidR="00547BA9">
        <w:rPr>
          <w:rFonts w:eastAsia="SimSun"/>
          <w:b/>
          <w:sz w:val="28"/>
          <w:szCs w:val="28"/>
        </w:rPr>
        <w:t>Cleavage Potential of Cross-Species TMPRSS2 Variants to Subunits of SARS-CoV-</w:t>
      </w:r>
      <w:r w:rsidR="00E846DF">
        <w:rPr>
          <w:rFonts w:eastAsia="SimSun"/>
          <w:b/>
          <w:sz w:val="28"/>
          <w:szCs w:val="28"/>
        </w:rPr>
        <w:t>2</w:t>
      </w:r>
      <w:r w:rsidR="00547BA9">
        <w:rPr>
          <w:rFonts w:eastAsia="SimSun"/>
          <w:b/>
          <w:sz w:val="28"/>
          <w:szCs w:val="28"/>
        </w:rPr>
        <w:t xml:space="preserve"> </w:t>
      </w:r>
    </w:p>
    <w:p w14:paraId="4512410F" w14:textId="25D228EF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  <w:vertAlign w:val="superscript"/>
        </w:rPr>
      </w:pPr>
      <w:r w:rsidRPr="00A64342">
        <w:rPr>
          <w:rFonts w:eastAsia="SimSun" w:cstheme="minorHAnsi"/>
          <w:b/>
          <w:bCs/>
          <w:sz w:val="24"/>
          <w:szCs w:val="24"/>
        </w:rPr>
        <w:t>Tyshawn Ferrell</w:t>
      </w:r>
      <w:r w:rsidRPr="00A64342">
        <w:rPr>
          <w:rFonts w:eastAsia="SimSun" w:cstheme="minorHAnsi"/>
          <w:b/>
          <w:bCs/>
          <w:sz w:val="24"/>
          <w:szCs w:val="24"/>
          <w:vertAlign w:val="superscript"/>
        </w:rPr>
        <w:t>1,2</w:t>
      </w:r>
      <w:r>
        <w:rPr>
          <w:rFonts w:eastAsia="SimSun" w:cstheme="minorHAnsi"/>
          <w:b/>
          <w:bCs/>
          <w:sz w:val="24"/>
          <w:szCs w:val="24"/>
        </w:rPr>
        <w:t>, Kelly Pierce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Johnny Aldan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Ethan Ho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 xml:space="preserve">,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Dairian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Balai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</w:p>
    <w:p w14:paraId="6856B16A" w14:textId="72795BE0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1</w:t>
      </w:r>
      <w:r w:rsidR="00217193">
        <w:rPr>
          <w:rFonts w:eastAsia="SimSun" w:cstheme="minorHAnsi"/>
          <w:bCs/>
          <w:sz w:val="24"/>
          <w:szCs w:val="24"/>
        </w:rPr>
        <w:t>Texas Advance Computing Center</w:t>
      </w:r>
      <w:r w:rsidRPr="00A64342">
        <w:rPr>
          <w:rFonts w:eastAsia="SimSun" w:cstheme="minorHAnsi"/>
          <w:b/>
          <w:sz w:val="24"/>
          <w:szCs w:val="24"/>
        </w:rPr>
        <w:t>,</w:t>
      </w:r>
      <w:r w:rsidR="00015522" w:rsidRPr="00015522">
        <w:rPr>
          <w:rFonts w:eastAsia="SimSun" w:cstheme="minorHAnsi"/>
          <w:b/>
          <w:sz w:val="24"/>
          <w:szCs w:val="24"/>
        </w:rPr>
        <w:t xml:space="preserve"> University of Texas at Austin,</w:t>
      </w:r>
      <w:r w:rsidRPr="00A64342">
        <w:rPr>
          <w:rFonts w:eastAsia="SimSun" w:cstheme="minorHAnsi"/>
          <w:b/>
          <w:sz w:val="24"/>
          <w:szCs w:val="24"/>
        </w:rPr>
        <w:t xml:space="preserve"> </w:t>
      </w:r>
      <w:r w:rsidR="00015522" w:rsidRPr="00015522">
        <w:rPr>
          <w:rFonts w:eastAsia="SimSun" w:cstheme="minorHAnsi"/>
          <w:b/>
          <w:sz w:val="24"/>
          <w:szCs w:val="24"/>
        </w:rPr>
        <w:t>Austin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 w:rsidRPr="00015522">
        <w:rPr>
          <w:rFonts w:eastAsia="SimSun" w:cstheme="minorHAnsi"/>
          <w:b/>
          <w:sz w:val="24"/>
          <w:szCs w:val="24"/>
        </w:rPr>
        <w:t>TX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>
        <w:rPr>
          <w:rFonts w:eastAsia="SimSun" w:cstheme="minorHAnsi"/>
          <w:b/>
          <w:sz w:val="24"/>
          <w:szCs w:val="24"/>
        </w:rPr>
        <w:t>78712-78758</w:t>
      </w:r>
    </w:p>
    <w:p w14:paraId="705B4E40" w14:textId="5AB7204E" w:rsidR="00540301" w:rsidRDefault="00A64342" w:rsidP="00A64342">
      <w:pPr>
        <w:spacing w:after="120" w:line="240" w:lineRule="auto"/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2</w:t>
      </w:r>
      <w:r w:rsidRPr="00A64342">
        <w:rPr>
          <w:rFonts w:eastAsia="SimSun" w:cstheme="minorHAnsi"/>
          <w:bCs/>
          <w:sz w:val="24"/>
          <w:szCs w:val="24"/>
        </w:rPr>
        <w:t xml:space="preserve">Department of Biology, </w:t>
      </w:r>
      <w:r w:rsidRPr="00A64342"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  <w:t>Albany State University, Albany, GA 31705</w:t>
      </w:r>
    </w:p>
    <w:p w14:paraId="3E5F31E5" w14:textId="77777777" w:rsidR="0067279F" w:rsidRPr="00A64342" w:rsidRDefault="0067279F" w:rsidP="00A64342">
      <w:pPr>
        <w:spacing w:after="120" w:line="240" w:lineRule="auto"/>
        <w:rPr>
          <w:rFonts w:eastAsia="SimSun" w:cstheme="minorHAnsi"/>
          <w:bCs/>
          <w:color w:val="333333"/>
          <w:sz w:val="24"/>
          <w:szCs w:val="24"/>
          <w:shd w:val="clear" w:color="auto" w:fill="FFFFFF"/>
        </w:rPr>
      </w:pPr>
    </w:p>
    <w:p w14:paraId="04894806" w14:textId="3BBFDEBE" w:rsidR="0067279F" w:rsidRDefault="00B54481">
      <w:pPr>
        <w:rPr>
          <w:sz w:val="24"/>
          <w:szCs w:val="24"/>
        </w:rPr>
      </w:pPr>
      <w:commentRangeStart w:id="0"/>
      <w:r w:rsidRPr="0021252F">
        <w:rPr>
          <w:sz w:val="24"/>
          <w:szCs w:val="24"/>
        </w:rPr>
        <w:t>S</w:t>
      </w:r>
      <w:r w:rsidR="00EF09CC" w:rsidRPr="0021252F">
        <w:rPr>
          <w:sz w:val="24"/>
          <w:szCs w:val="24"/>
        </w:rPr>
        <w:t>evere acute respiratory syndrome coronavirus 2 (SARS-CoV-2)</w:t>
      </w:r>
      <w:r w:rsidRPr="0021252F">
        <w:rPr>
          <w:sz w:val="24"/>
          <w:szCs w:val="24"/>
        </w:rPr>
        <w:t>, a positive</w:t>
      </w:r>
      <w:r w:rsidR="00C04F57" w:rsidRPr="0021252F">
        <w:rPr>
          <w:sz w:val="24"/>
          <w:szCs w:val="24"/>
        </w:rPr>
        <w:t>-stranded RNA virus, has caused &gt;100,000 infections and &gt;50,000 deaths during the 2020 pandemic</w:t>
      </w:r>
      <w:commentRangeEnd w:id="0"/>
      <w:r w:rsidR="0010689C">
        <w:rPr>
          <w:rStyle w:val="CommentReference"/>
        </w:rPr>
        <w:commentReference w:id="0"/>
      </w:r>
      <w:r w:rsidR="00C04F57" w:rsidRPr="0021252F">
        <w:rPr>
          <w:sz w:val="24"/>
          <w:szCs w:val="24"/>
        </w:rPr>
        <w:t>.</w:t>
      </w:r>
      <w:r w:rsidR="00BC72AA" w:rsidRPr="0021252F">
        <w:rPr>
          <w:sz w:val="24"/>
          <w:szCs w:val="24"/>
        </w:rPr>
        <w:t xml:space="preserve"> SARS-CoV-2 successful infection rate has been due to structural configurations of its envelope and specific cell receptor targeting.</w:t>
      </w:r>
      <w:r w:rsidR="00C04F57" w:rsidRPr="0021252F">
        <w:rPr>
          <w:sz w:val="24"/>
          <w:szCs w:val="24"/>
        </w:rPr>
        <w:t xml:space="preserve"> The spike (S) glycoprotein</w:t>
      </w:r>
      <w:r w:rsidR="009A2159" w:rsidRPr="0021252F">
        <w:rPr>
          <w:sz w:val="24"/>
          <w:szCs w:val="24"/>
        </w:rPr>
        <w:t xml:space="preserve"> mediates cell entry by recognizing the angiotensin converting enzyme II (ACE2) receptor, which initializes cleavage of the protein to induce cell membrane fusion. However, </w:t>
      </w:r>
      <w:r w:rsidR="004B59ED" w:rsidRPr="0021252F">
        <w:rPr>
          <w:sz w:val="24"/>
          <w:szCs w:val="24"/>
        </w:rPr>
        <w:t>in previous studies transmembrane protease/serine subfamily member 2 (TMPRSS2) ha</w:t>
      </w:r>
      <w:r w:rsidR="00D217E9" w:rsidRPr="0021252F">
        <w:rPr>
          <w:sz w:val="24"/>
          <w:szCs w:val="24"/>
        </w:rPr>
        <w:t>ve increased cleavage efficiency</w:t>
      </w:r>
      <w:r w:rsidR="003342E7" w:rsidRPr="0021252F">
        <w:rPr>
          <w:sz w:val="24"/>
          <w:szCs w:val="24"/>
        </w:rPr>
        <w:t xml:space="preserve"> towards the S protein subunits</w:t>
      </w:r>
      <w:r w:rsidR="004B59ED" w:rsidRPr="0021252F">
        <w:rPr>
          <w:sz w:val="24"/>
          <w:szCs w:val="24"/>
        </w:rPr>
        <w:t xml:space="preserve">. This study aims to characterize cross-species variants of TMPRSS2 and its potential to </w:t>
      </w:r>
      <w:r w:rsidR="00E740F4" w:rsidRPr="0021252F">
        <w:rPr>
          <w:sz w:val="24"/>
          <w:szCs w:val="24"/>
        </w:rPr>
        <w:t>cleave deviates of S proteins</w:t>
      </w:r>
      <w:r w:rsidR="00B2121E" w:rsidRPr="0021252F">
        <w:rPr>
          <w:sz w:val="24"/>
          <w:szCs w:val="24"/>
        </w:rPr>
        <w:t xml:space="preserve"> in silico</w:t>
      </w:r>
      <w:r w:rsidR="00E740F4" w:rsidRPr="0021252F">
        <w:rPr>
          <w:sz w:val="24"/>
          <w:szCs w:val="24"/>
        </w:rPr>
        <w:t>.</w:t>
      </w:r>
      <w:r w:rsidR="002E14F6" w:rsidRPr="0021252F">
        <w:rPr>
          <w:sz w:val="24"/>
          <w:szCs w:val="24"/>
        </w:rPr>
        <w:t xml:space="preserve"> We hypothesize that TMPRSS2-like endoprotease aids in the spillover of SARS-CoV-</w:t>
      </w:r>
      <w:r w:rsidR="00E846DF" w:rsidRPr="0021252F">
        <w:rPr>
          <w:sz w:val="24"/>
          <w:szCs w:val="24"/>
        </w:rPr>
        <w:t>2</w:t>
      </w:r>
      <w:r w:rsidR="002E14F6" w:rsidRPr="0021252F">
        <w:rPr>
          <w:sz w:val="24"/>
          <w:szCs w:val="24"/>
        </w:rPr>
        <w:t xml:space="preserve"> to alternate host </w:t>
      </w:r>
      <w:r w:rsidR="00185604" w:rsidRPr="0021252F">
        <w:rPr>
          <w:sz w:val="24"/>
          <w:szCs w:val="24"/>
        </w:rPr>
        <w:t xml:space="preserve">by cleavage </w:t>
      </w:r>
      <w:r w:rsidR="0021252F">
        <w:rPr>
          <w:sz w:val="24"/>
          <w:szCs w:val="24"/>
        </w:rPr>
        <w:t>S protein subunits</w:t>
      </w:r>
      <w:r w:rsidR="00185604" w:rsidRPr="0021252F">
        <w:rPr>
          <w:sz w:val="24"/>
          <w:szCs w:val="24"/>
        </w:rPr>
        <w:t xml:space="preserve">. We will </w:t>
      </w:r>
      <w:r w:rsidR="00442DC4" w:rsidRPr="0021252F">
        <w:rPr>
          <w:sz w:val="24"/>
          <w:szCs w:val="24"/>
        </w:rPr>
        <w:t>investigate conservation of TMPRSS2 sequence and structure</w:t>
      </w:r>
      <w:r w:rsidR="00E740F4" w:rsidRPr="0021252F">
        <w:rPr>
          <w:sz w:val="24"/>
          <w:szCs w:val="24"/>
        </w:rPr>
        <w:t xml:space="preserve"> amongst species </w:t>
      </w:r>
      <w:r w:rsidR="00B47DC0" w:rsidRPr="0021252F">
        <w:rPr>
          <w:sz w:val="24"/>
          <w:szCs w:val="24"/>
        </w:rPr>
        <w:t xml:space="preserve">and </w:t>
      </w:r>
      <w:r w:rsidR="00F7748C" w:rsidRPr="0021252F">
        <w:rPr>
          <w:sz w:val="24"/>
          <w:szCs w:val="24"/>
        </w:rPr>
        <w:t>assess their similarit</w:t>
      </w:r>
      <w:r w:rsidR="00185604" w:rsidRPr="0021252F">
        <w:rPr>
          <w:sz w:val="24"/>
          <w:szCs w:val="24"/>
        </w:rPr>
        <w:t>y</w:t>
      </w:r>
      <w:r w:rsidR="00F7748C" w:rsidRPr="0021252F">
        <w:rPr>
          <w:sz w:val="24"/>
          <w:szCs w:val="24"/>
        </w:rPr>
        <w:t xml:space="preserve"> to human </w:t>
      </w:r>
      <w:r w:rsidR="00B47DC0" w:rsidRPr="0021252F">
        <w:rPr>
          <w:sz w:val="24"/>
          <w:szCs w:val="24"/>
        </w:rPr>
        <w:t>isoforms</w:t>
      </w:r>
      <w:r w:rsidR="00F7748C" w:rsidRPr="0021252F">
        <w:rPr>
          <w:sz w:val="24"/>
          <w:szCs w:val="24"/>
        </w:rPr>
        <w:t>.</w:t>
      </w:r>
      <w:r w:rsidR="00885E7E" w:rsidRPr="0021252F">
        <w:rPr>
          <w:sz w:val="24"/>
          <w:szCs w:val="24"/>
        </w:rPr>
        <w:t xml:space="preserve"> We will utilize protein </w:t>
      </w:r>
      <w:r w:rsidR="00B47DC0" w:rsidRPr="0021252F">
        <w:rPr>
          <w:sz w:val="24"/>
          <w:szCs w:val="24"/>
        </w:rPr>
        <w:t xml:space="preserve">and genomic </w:t>
      </w:r>
      <w:r w:rsidR="00885E7E" w:rsidRPr="0021252F">
        <w:rPr>
          <w:sz w:val="24"/>
          <w:szCs w:val="24"/>
        </w:rPr>
        <w:t xml:space="preserve">databanks to characterize the amino acid changes that would </w:t>
      </w:r>
      <w:r w:rsidR="00B47DC0" w:rsidRPr="0021252F">
        <w:rPr>
          <w:sz w:val="24"/>
          <w:szCs w:val="24"/>
        </w:rPr>
        <w:t xml:space="preserve">alter </w:t>
      </w:r>
      <w:r w:rsidR="00885E7E" w:rsidRPr="0021252F">
        <w:rPr>
          <w:sz w:val="24"/>
          <w:szCs w:val="24"/>
        </w:rPr>
        <w:t>TMPRSS2’s cleavage of SARS-CoV-</w:t>
      </w:r>
      <w:r w:rsidR="00E846DF" w:rsidRPr="0021252F">
        <w:rPr>
          <w:sz w:val="24"/>
          <w:szCs w:val="24"/>
        </w:rPr>
        <w:t>2</w:t>
      </w:r>
      <w:r w:rsidR="00885E7E" w:rsidRPr="0021252F">
        <w:rPr>
          <w:sz w:val="24"/>
          <w:szCs w:val="24"/>
        </w:rPr>
        <w:t xml:space="preserve"> S</w:t>
      </w:r>
      <w:r w:rsidR="003D71FC" w:rsidRPr="0021252F">
        <w:rPr>
          <w:sz w:val="24"/>
          <w:szCs w:val="24"/>
        </w:rPr>
        <w:t xml:space="preserve"> protein</w:t>
      </w:r>
      <w:r w:rsidR="00885E7E" w:rsidRPr="0021252F">
        <w:rPr>
          <w:sz w:val="24"/>
          <w:szCs w:val="24"/>
        </w:rPr>
        <w:t>. Additionally, databanks on the variation of TMPRSS2 within human populations will be used to gain insight on genetic drift.</w:t>
      </w:r>
      <w:r w:rsidR="00F7748C" w:rsidRPr="0021252F">
        <w:rPr>
          <w:sz w:val="24"/>
          <w:szCs w:val="24"/>
        </w:rPr>
        <w:t xml:space="preserve"> </w:t>
      </w:r>
      <w:r w:rsidR="00185604" w:rsidRPr="0021252F">
        <w:rPr>
          <w:sz w:val="24"/>
          <w:szCs w:val="24"/>
        </w:rPr>
        <w:t>This will be used to create a model that scores the susceptibility of various species to SARS-CoV-</w:t>
      </w:r>
      <w:r w:rsidR="00B47DC0" w:rsidRPr="0021252F">
        <w:rPr>
          <w:sz w:val="24"/>
          <w:szCs w:val="24"/>
        </w:rPr>
        <w:t>2</w:t>
      </w:r>
      <w:r w:rsidR="00185604" w:rsidRPr="0021252F">
        <w:rPr>
          <w:sz w:val="24"/>
          <w:szCs w:val="24"/>
        </w:rPr>
        <w:t xml:space="preserve"> based off phylogenetic changes within TMPRSS2. </w:t>
      </w:r>
      <w:r w:rsidR="002E14F6" w:rsidRPr="0021252F">
        <w:rPr>
          <w:sz w:val="24"/>
          <w:szCs w:val="24"/>
        </w:rPr>
        <w:t>This study will provide insight on possible spillover into alternate host with structurally similar TMPRSS2 strains compared to humans</w:t>
      </w:r>
      <w:r w:rsidR="00BC72AA" w:rsidRPr="0021252F">
        <w:rPr>
          <w:sz w:val="24"/>
          <w:szCs w:val="24"/>
        </w:rPr>
        <w:t>; w</w:t>
      </w:r>
      <w:r w:rsidR="00885E7E" w:rsidRPr="0021252F">
        <w:rPr>
          <w:sz w:val="24"/>
          <w:szCs w:val="24"/>
        </w:rPr>
        <w:t>hile tracking the infectivity of SARS-CoV-</w:t>
      </w:r>
      <w:r w:rsidR="00E846DF" w:rsidRPr="0021252F">
        <w:rPr>
          <w:sz w:val="24"/>
          <w:szCs w:val="24"/>
        </w:rPr>
        <w:t>2</w:t>
      </w:r>
      <w:r w:rsidR="00885E7E" w:rsidRPr="0021252F">
        <w:rPr>
          <w:sz w:val="24"/>
          <w:szCs w:val="24"/>
        </w:rPr>
        <w:t xml:space="preserve"> by means of mutation in TMPRSS2 within human populations.</w:t>
      </w:r>
    </w:p>
    <w:p w14:paraId="4AD0FFD5" w14:textId="06D1B04A" w:rsidR="00E20B0F" w:rsidRPr="009F71DD" w:rsidRDefault="008E739D">
      <w:pPr>
        <w:rPr>
          <w:b/>
          <w:bCs/>
          <w:sz w:val="24"/>
          <w:szCs w:val="24"/>
        </w:rPr>
      </w:pPr>
      <w:r w:rsidRPr="009F71DD">
        <w:rPr>
          <w:b/>
          <w:bCs/>
          <w:sz w:val="24"/>
          <w:szCs w:val="24"/>
        </w:rPr>
        <w:t>Introduction</w:t>
      </w:r>
    </w:p>
    <w:p w14:paraId="1F77BC13" w14:textId="648ED737" w:rsidR="0056678F" w:rsidRDefault="00E20B0F">
      <w:pPr>
        <w:rPr>
          <w:sz w:val="24"/>
          <w:szCs w:val="24"/>
        </w:rPr>
      </w:pPr>
      <w:r>
        <w:rPr>
          <w:sz w:val="24"/>
          <w:szCs w:val="24"/>
        </w:rPr>
        <w:t>Severe acute respiratory syndrome coronavirus 2 (SARS-CoV-2),</w:t>
      </w:r>
      <w:ins w:id="1" w:author="Aldan, Johnny T" w:date="2020-07-21T14:54:00Z">
        <w:r w:rsidR="00822657">
          <w:rPr>
            <w:sz w:val="24"/>
            <w:szCs w:val="24"/>
          </w:rPr>
          <w:t xml:space="preserve"> is</w:t>
        </w:r>
      </w:ins>
      <w:r>
        <w:rPr>
          <w:sz w:val="24"/>
          <w:szCs w:val="24"/>
        </w:rPr>
        <w:t xml:space="preserve"> a novel </w:t>
      </w:r>
      <w:proofErr w:type="spellStart"/>
      <w:r>
        <w:rPr>
          <w:sz w:val="24"/>
          <w:szCs w:val="24"/>
        </w:rPr>
        <w:t>betacoronavirus</w:t>
      </w:r>
      <w:proofErr w:type="spellEnd"/>
      <w:del w:id="2" w:author="Aldan, Johnny T" w:date="2020-07-21T14:54:00Z">
        <w:r w:rsidDel="00822657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</w:t>
      </w:r>
      <w:r w:rsidR="00234FCE">
        <w:rPr>
          <w:sz w:val="24"/>
          <w:szCs w:val="24"/>
        </w:rPr>
        <w:t xml:space="preserve">that </w:t>
      </w:r>
      <w:commentRangeStart w:id="3"/>
      <w:r w:rsidR="00234FCE">
        <w:rPr>
          <w:sz w:val="24"/>
          <w:szCs w:val="24"/>
        </w:rPr>
        <w:t>curtailed the world’s health system within a matter of months</w:t>
      </w:r>
      <w:commentRangeEnd w:id="3"/>
      <w:r w:rsidR="00822657">
        <w:rPr>
          <w:rStyle w:val="CommentReference"/>
        </w:rPr>
        <w:commentReference w:id="3"/>
      </w:r>
      <w:r>
        <w:rPr>
          <w:sz w:val="24"/>
          <w:szCs w:val="24"/>
        </w:rPr>
        <w:t xml:space="preserve">. </w:t>
      </w:r>
      <w:commentRangeStart w:id="4"/>
      <w:r>
        <w:rPr>
          <w:sz w:val="24"/>
          <w:szCs w:val="24"/>
        </w:rPr>
        <w:t>A</w:t>
      </w:r>
      <w:r w:rsidR="00F92EFE">
        <w:rPr>
          <w:sz w:val="24"/>
          <w:szCs w:val="24"/>
        </w:rPr>
        <w:t>s of July 20</w:t>
      </w:r>
      <w:r w:rsidR="00F92EFE" w:rsidRPr="00F92EFE">
        <w:rPr>
          <w:sz w:val="24"/>
          <w:szCs w:val="24"/>
          <w:vertAlign w:val="superscript"/>
        </w:rPr>
        <w:t>th</w:t>
      </w:r>
      <w:r w:rsidR="00F92EFE">
        <w:rPr>
          <w:sz w:val="24"/>
          <w:szCs w:val="24"/>
        </w:rPr>
        <w:t xml:space="preserve">, 2020, </w:t>
      </w:r>
      <w:r w:rsidR="00FE3C5E">
        <w:rPr>
          <w:sz w:val="24"/>
          <w:szCs w:val="24"/>
        </w:rPr>
        <w:t>14,348,858 laboratory-confirmed infections and 603,000 SARS-CoV-2 related deaths have been reported globally [12]</w:t>
      </w:r>
      <w:commentRangeEnd w:id="4"/>
      <w:r w:rsidR="003C76A3">
        <w:rPr>
          <w:rStyle w:val="CommentReference"/>
        </w:rPr>
        <w:commentReference w:id="4"/>
      </w:r>
      <w:r>
        <w:rPr>
          <w:sz w:val="24"/>
          <w:szCs w:val="24"/>
        </w:rPr>
        <w:t xml:space="preserve">. This is due to SARS-CoV-2 mode of transmission and high bonding affinity for the angiotensin converting enzyme II (ACE2) receptor in </w:t>
      </w:r>
      <w:r w:rsidR="00FE3C5E">
        <w:rPr>
          <w:sz w:val="24"/>
          <w:szCs w:val="24"/>
        </w:rPr>
        <w:t xml:space="preserve">airway </w:t>
      </w:r>
      <w:r>
        <w:rPr>
          <w:sz w:val="24"/>
          <w:szCs w:val="24"/>
        </w:rPr>
        <w:t xml:space="preserve">epithelial </w:t>
      </w:r>
      <w:commentRangeStart w:id="5"/>
      <w:r>
        <w:rPr>
          <w:sz w:val="24"/>
          <w:szCs w:val="24"/>
        </w:rPr>
        <w:t>cells</w:t>
      </w:r>
      <w:commentRangeEnd w:id="5"/>
      <w:r w:rsidR="00822657">
        <w:rPr>
          <w:rStyle w:val="CommentReference"/>
        </w:rPr>
        <w:commentReference w:id="5"/>
      </w:r>
      <w:r>
        <w:rPr>
          <w:sz w:val="24"/>
          <w:szCs w:val="24"/>
        </w:rPr>
        <w:t>.</w:t>
      </w:r>
      <w:r w:rsidR="00726F2F">
        <w:rPr>
          <w:sz w:val="24"/>
          <w:szCs w:val="24"/>
        </w:rPr>
        <w:t xml:space="preserve"> More specifically the S1 subunit of the S protein binds to ACE2 via its receptor binding domain (RBD), while the S2 subunit is used for virus-cell membrane fusion [</w:t>
      </w:r>
      <w:r w:rsidR="0056678F">
        <w:rPr>
          <w:sz w:val="24"/>
          <w:szCs w:val="24"/>
        </w:rPr>
        <w:t>1,3,6</w:t>
      </w:r>
      <w:r w:rsidR="00726F2F">
        <w:rPr>
          <w:sz w:val="24"/>
          <w:szCs w:val="24"/>
        </w:rPr>
        <w:t>].</w:t>
      </w:r>
      <w:r>
        <w:rPr>
          <w:sz w:val="24"/>
          <w:szCs w:val="24"/>
        </w:rPr>
        <w:t xml:space="preserve"> In previous studies</w:t>
      </w:r>
      <w:ins w:id="6" w:author="Aldan, Johnny T" w:date="2020-07-21T14:52:00Z">
        <w:r w:rsidR="00822657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it has been shown that SARS-CoV</w:t>
      </w:r>
      <w:ins w:id="7" w:author="Aldan, Johnny T" w:date="2020-07-21T16:06:00Z">
        <w:r w:rsidR="00BD1630">
          <w:rPr>
            <w:sz w:val="24"/>
            <w:szCs w:val="24"/>
          </w:rPr>
          <w:t>-2</w:t>
        </w:r>
      </w:ins>
      <w:r>
        <w:rPr>
          <w:sz w:val="24"/>
          <w:szCs w:val="24"/>
        </w:rPr>
        <w:t xml:space="preserve"> have a preference for cells with an endoprotease, transmembrane protease/serine subfamily member 2 (TMPRSS2), which increases the ability for virus-host membrane fusion</w:t>
      </w:r>
      <w:r w:rsidR="0056678F">
        <w:rPr>
          <w:sz w:val="24"/>
          <w:szCs w:val="24"/>
        </w:rPr>
        <w:t xml:space="preserve"> [6,7,9]</w:t>
      </w:r>
      <w:r>
        <w:rPr>
          <w:sz w:val="24"/>
          <w:szCs w:val="24"/>
        </w:rPr>
        <w:t xml:space="preserve">. In silico studies have shown that SARS-CoV-2 ability to infect alternate host depends on ACE2 based on the conserveness of the enzyme compared to the human </w:t>
      </w:r>
      <w:r w:rsidR="0056678F">
        <w:rPr>
          <w:sz w:val="24"/>
          <w:szCs w:val="24"/>
        </w:rPr>
        <w:t xml:space="preserve">strain </w:t>
      </w:r>
      <w:r w:rsidR="0056678F">
        <w:rPr>
          <w:sz w:val="24"/>
          <w:szCs w:val="24"/>
        </w:rPr>
        <w:lastRenderedPageBreak/>
        <w:t>[8]</w:t>
      </w:r>
      <w:r>
        <w:rPr>
          <w:sz w:val="24"/>
          <w:szCs w:val="24"/>
        </w:rPr>
        <w:t>.</w:t>
      </w:r>
      <w:r w:rsidR="0056678F">
        <w:rPr>
          <w:sz w:val="24"/>
          <w:szCs w:val="24"/>
        </w:rPr>
        <w:t xml:space="preserve"> Though ACE2 is an essential component for attachment of the S protein, it is the host cell proteases that activate</w:t>
      </w:r>
      <w:r w:rsidR="000B2ED7">
        <w:rPr>
          <w:sz w:val="24"/>
          <w:szCs w:val="24"/>
        </w:rPr>
        <w:t>s</w:t>
      </w:r>
      <w:r w:rsidR="0056678F">
        <w:rPr>
          <w:sz w:val="24"/>
          <w:szCs w:val="24"/>
        </w:rPr>
        <w:t xml:space="preserve"> the S2 subunit that holds the transmembrane fusion machinery. </w:t>
      </w:r>
    </w:p>
    <w:p w14:paraId="6898BA6B" w14:textId="305A459F" w:rsidR="00BD1630" w:rsidRDefault="00BD1630">
      <w:pPr>
        <w:rPr>
          <w:ins w:id="8" w:author="Aldan, Johnny T" w:date="2020-07-21T16:07:00Z"/>
          <w:sz w:val="24"/>
          <w:szCs w:val="24"/>
        </w:rPr>
      </w:pPr>
      <w:commentRangeStart w:id="9"/>
      <w:ins w:id="10" w:author="Aldan, Johnny T" w:date="2020-07-21T16:08:00Z">
        <w:r>
          <w:rPr>
            <w:sz w:val="24"/>
            <w:szCs w:val="24"/>
          </w:rPr>
          <w:t>State of the Global Pandemic</w:t>
        </w:r>
        <w:commentRangeEnd w:id="9"/>
        <w:r>
          <w:rPr>
            <w:rStyle w:val="CommentReference"/>
          </w:rPr>
          <w:commentReference w:id="9"/>
        </w:r>
      </w:ins>
    </w:p>
    <w:p w14:paraId="53884D2F" w14:textId="489DCB9A" w:rsidR="00373BE3" w:rsidRDefault="00373BE3">
      <w:pPr>
        <w:rPr>
          <w:sz w:val="24"/>
          <w:szCs w:val="24"/>
        </w:rPr>
      </w:pPr>
      <w:r>
        <w:rPr>
          <w:sz w:val="24"/>
          <w:szCs w:val="24"/>
        </w:rPr>
        <w:t>What is TMPRSS2?</w:t>
      </w:r>
    </w:p>
    <w:p w14:paraId="1C82EBF2" w14:textId="41F02D65" w:rsidR="00C223AA" w:rsidRDefault="00C223AA">
      <w:pPr>
        <w:rPr>
          <w:sz w:val="24"/>
          <w:szCs w:val="24"/>
        </w:rPr>
      </w:pPr>
      <w:r>
        <w:rPr>
          <w:sz w:val="24"/>
          <w:szCs w:val="24"/>
        </w:rPr>
        <w:t>TMPRSS2 is a memb</w:t>
      </w:r>
      <w:r w:rsidR="00257083">
        <w:rPr>
          <w:sz w:val="24"/>
          <w:szCs w:val="24"/>
        </w:rPr>
        <w:t>er</w:t>
      </w:r>
      <w:r>
        <w:rPr>
          <w:sz w:val="24"/>
          <w:szCs w:val="24"/>
        </w:rPr>
        <w:t xml:space="preserve"> of the</w:t>
      </w:r>
      <w:r w:rsidR="00E01CD7">
        <w:rPr>
          <w:sz w:val="24"/>
          <w:szCs w:val="24"/>
        </w:rPr>
        <w:t xml:space="preserve"> type II</w:t>
      </w:r>
      <w:r>
        <w:rPr>
          <w:sz w:val="24"/>
          <w:szCs w:val="24"/>
        </w:rPr>
        <w:t xml:space="preserve"> </w:t>
      </w:r>
      <w:r w:rsidR="00E01CD7">
        <w:rPr>
          <w:sz w:val="24"/>
          <w:szCs w:val="24"/>
        </w:rPr>
        <w:t>Transmembrane</w:t>
      </w:r>
      <w:r>
        <w:rPr>
          <w:sz w:val="24"/>
          <w:szCs w:val="24"/>
        </w:rPr>
        <w:t xml:space="preserve"> Serine </w:t>
      </w:r>
      <w:r w:rsidR="00E01CD7">
        <w:rPr>
          <w:sz w:val="24"/>
          <w:szCs w:val="24"/>
        </w:rPr>
        <w:t>Protease (TTSP)</w:t>
      </w:r>
      <w:r>
        <w:rPr>
          <w:sz w:val="24"/>
          <w:szCs w:val="24"/>
        </w:rPr>
        <w:t xml:space="preserve">, </w:t>
      </w:r>
      <w:r w:rsidR="00E01CD7">
        <w:rPr>
          <w:sz w:val="24"/>
          <w:szCs w:val="24"/>
        </w:rPr>
        <w:t>specifically</w:t>
      </w:r>
      <w:r>
        <w:rPr>
          <w:sz w:val="24"/>
          <w:szCs w:val="24"/>
        </w:rPr>
        <w:t xml:space="preserve"> belonging to the </w:t>
      </w:r>
      <w:proofErr w:type="spellStart"/>
      <w:r>
        <w:rPr>
          <w:sz w:val="24"/>
          <w:szCs w:val="24"/>
        </w:rPr>
        <w:t>H</w:t>
      </w:r>
      <w:r w:rsidR="00E11CFC">
        <w:rPr>
          <w:sz w:val="24"/>
          <w:szCs w:val="24"/>
        </w:rPr>
        <w:t>epsin</w:t>
      </w:r>
      <w:proofErr w:type="spellEnd"/>
      <w:r>
        <w:rPr>
          <w:sz w:val="24"/>
          <w:szCs w:val="24"/>
        </w:rPr>
        <w:t>/</w:t>
      </w:r>
      <w:r w:rsidR="00E11CFC">
        <w:rPr>
          <w:sz w:val="24"/>
          <w:szCs w:val="24"/>
        </w:rPr>
        <w:t>TMPRSS</w:t>
      </w:r>
      <w:r>
        <w:rPr>
          <w:sz w:val="24"/>
          <w:szCs w:val="24"/>
        </w:rPr>
        <w:t xml:space="preserve"> </w:t>
      </w:r>
      <w:commentRangeStart w:id="11"/>
      <w:r>
        <w:rPr>
          <w:sz w:val="24"/>
          <w:szCs w:val="24"/>
        </w:rPr>
        <w:t>subfamily</w:t>
      </w:r>
      <w:commentRangeEnd w:id="11"/>
      <w:r w:rsidR="00F41E60">
        <w:rPr>
          <w:rStyle w:val="CommentReference"/>
        </w:rPr>
        <w:commentReference w:id="11"/>
      </w:r>
      <w:r>
        <w:rPr>
          <w:sz w:val="24"/>
          <w:szCs w:val="24"/>
        </w:rPr>
        <w:t>.</w:t>
      </w:r>
      <w:r w:rsidR="00E01CD7">
        <w:rPr>
          <w:sz w:val="24"/>
          <w:szCs w:val="24"/>
        </w:rPr>
        <w:t xml:space="preserve"> TTSPs have four defining features: a</w:t>
      </w:r>
      <w:del w:id="12" w:author="Aldan, Johnny T" w:date="2020-07-21T15:16:00Z">
        <w:r w:rsidR="00E01CD7" w:rsidDel="00F41E60">
          <w:rPr>
            <w:sz w:val="24"/>
            <w:szCs w:val="24"/>
          </w:rPr>
          <w:delText>n</w:delText>
        </w:r>
      </w:del>
      <w:r w:rsidR="00E01CD7">
        <w:rPr>
          <w:sz w:val="24"/>
          <w:szCs w:val="24"/>
        </w:rPr>
        <w:t xml:space="preserve"> N-terminal </w:t>
      </w:r>
      <w:r w:rsidR="00282687">
        <w:rPr>
          <w:sz w:val="24"/>
          <w:szCs w:val="24"/>
        </w:rPr>
        <w:t>intracellular domain,</w:t>
      </w:r>
      <w:ins w:id="13" w:author="Aldan, Johnny T" w:date="2020-07-21T15:16:00Z">
        <w:r w:rsidR="00F41E60">
          <w:rPr>
            <w:sz w:val="24"/>
            <w:szCs w:val="24"/>
          </w:rPr>
          <w:t xml:space="preserve"> a</w:t>
        </w:r>
      </w:ins>
      <w:r w:rsidR="00282687">
        <w:rPr>
          <w:sz w:val="24"/>
          <w:szCs w:val="24"/>
        </w:rPr>
        <w:t xml:space="preserve"> transmembrane domain,</w:t>
      </w:r>
      <w:ins w:id="14" w:author="Aldan, Johnny T" w:date="2020-07-21T15:16:00Z">
        <w:r w:rsidR="00F41E60">
          <w:rPr>
            <w:sz w:val="24"/>
            <w:szCs w:val="24"/>
          </w:rPr>
          <w:t xml:space="preserve"> </w:t>
        </w:r>
      </w:ins>
      <w:ins w:id="15" w:author="Aldan, Johnny T" w:date="2020-07-21T16:15:00Z">
        <w:r w:rsidR="00F367B0">
          <w:rPr>
            <w:sz w:val="24"/>
            <w:szCs w:val="24"/>
          </w:rPr>
          <w:t>a</w:t>
        </w:r>
      </w:ins>
      <w:bookmarkStart w:id="16" w:name="_GoBack"/>
      <w:bookmarkEnd w:id="16"/>
      <w:r w:rsidR="00282687">
        <w:rPr>
          <w:sz w:val="24"/>
          <w:szCs w:val="24"/>
        </w:rPr>
        <w:t xml:space="preserve"> “stem” domain</w:t>
      </w:r>
      <w:r w:rsidR="00E01CD7">
        <w:rPr>
          <w:sz w:val="24"/>
          <w:szCs w:val="24"/>
        </w:rPr>
        <w:t>,</w:t>
      </w:r>
      <w:r w:rsidR="00282687">
        <w:rPr>
          <w:sz w:val="24"/>
          <w:szCs w:val="24"/>
        </w:rPr>
        <w:t xml:space="preserve"> and a proteolytic </w:t>
      </w:r>
      <w:commentRangeStart w:id="17"/>
      <w:r w:rsidR="00282687">
        <w:rPr>
          <w:sz w:val="24"/>
          <w:szCs w:val="24"/>
        </w:rPr>
        <w:t>domain</w:t>
      </w:r>
      <w:commentRangeEnd w:id="17"/>
      <w:r w:rsidR="00F41E60">
        <w:rPr>
          <w:rStyle w:val="CommentReference"/>
        </w:rPr>
        <w:commentReference w:id="17"/>
      </w:r>
      <w:r w:rsidR="00282687">
        <w:rPr>
          <w:sz w:val="24"/>
          <w:szCs w:val="24"/>
        </w:rPr>
        <w:t>.</w:t>
      </w:r>
      <w:r w:rsidR="00A43FBD">
        <w:rPr>
          <w:sz w:val="24"/>
          <w:szCs w:val="24"/>
        </w:rPr>
        <w:t xml:space="preserve"> </w:t>
      </w:r>
      <w:r w:rsidR="00257083">
        <w:rPr>
          <w:sz w:val="24"/>
          <w:szCs w:val="24"/>
        </w:rPr>
        <w:t xml:space="preserve"> </w:t>
      </w:r>
      <w:commentRangeStart w:id="18"/>
      <w:r w:rsidR="00257083">
        <w:rPr>
          <w:sz w:val="24"/>
          <w:szCs w:val="24"/>
        </w:rPr>
        <w:t xml:space="preserve">TMPRSS2 is </w:t>
      </w:r>
      <w:r w:rsidR="00515395">
        <w:rPr>
          <w:sz w:val="24"/>
          <w:szCs w:val="24"/>
        </w:rPr>
        <w:t>synthesized</w:t>
      </w:r>
      <w:r w:rsidR="00257083">
        <w:rPr>
          <w:sz w:val="24"/>
          <w:szCs w:val="24"/>
        </w:rPr>
        <w:t xml:space="preserve"> as a zymogen</w:t>
      </w:r>
      <w:r w:rsidR="00405D88">
        <w:rPr>
          <w:sz w:val="24"/>
          <w:szCs w:val="24"/>
        </w:rPr>
        <w:t xml:space="preserve"> that requires proteolytic processing to </w:t>
      </w:r>
      <w:r w:rsidR="004C7060">
        <w:rPr>
          <w:sz w:val="24"/>
          <w:szCs w:val="24"/>
        </w:rPr>
        <w:t>activate</w:t>
      </w:r>
      <w:commentRangeEnd w:id="18"/>
      <w:r w:rsidR="004B4FB1">
        <w:rPr>
          <w:rStyle w:val="CommentReference"/>
        </w:rPr>
        <w:commentReference w:id="18"/>
      </w:r>
      <w:r w:rsidR="004C7060">
        <w:rPr>
          <w:sz w:val="24"/>
          <w:szCs w:val="24"/>
        </w:rPr>
        <w:t xml:space="preserve"> [</w:t>
      </w:r>
      <w:r w:rsidR="00405D88">
        <w:rPr>
          <w:sz w:val="24"/>
          <w:szCs w:val="24"/>
        </w:rPr>
        <w:t>2]</w:t>
      </w:r>
      <w:r w:rsidR="00515395">
        <w:rPr>
          <w:sz w:val="24"/>
          <w:szCs w:val="24"/>
        </w:rPr>
        <w:t>.</w:t>
      </w:r>
      <w:r w:rsidR="004C7060">
        <w:rPr>
          <w:sz w:val="24"/>
          <w:szCs w:val="24"/>
        </w:rPr>
        <w:t xml:space="preserve"> This activation results from the cleavage of extracellular substrates </w:t>
      </w:r>
      <w:r w:rsidR="00485D51">
        <w:rPr>
          <w:sz w:val="24"/>
          <w:szCs w:val="24"/>
        </w:rPr>
        <w:t>initialized by</w:t>
      </w:r>
      <w:r w:rsidR="004C7060">
        <w:rPr>
          <w:sz w:val="24"/>
          <w:szCs w:val="24"/>
        </w:rPr>
        <w:t xml:space="preserve"> its Serine residue at the</w:t>
      </w:r>
      <w:r w:rsidR="00A43FBD">
        <w:rPr>
          <w:sz w:val="24"/>
          <w:szCs w:val="24"/>
        </w:rPr>
        <w:t xml:space="preserve"> ac</w:t>
      </w:r>
      <w:r w:rsidR="004C7060">
        <w:rPr>
          <w:sz w:val="24"/>
          <w:szCs w:val="24"/>
        </w:rPr>
        <w:t>tive site</w:t>
      </w:r>
      <w:r>
        <w:rPr>
          <w:sz w:val="24"/>
          <w:szCs w:val="24"/>
        </w:rPr>
        <w:t xml:space="preserve">. </w:t>
      </w:r>
      <w:r w:rsidR="004C7060">
        <w:rPr>
          <w:sz w:val="24"/>
          <w:szCs w:val="24"/>
        </w:rPr>
        <w:t xml:space="preserve">In previous studies, TMPRSS2s proteolytic domain has shown to have </w:t>
      </w:r>
      <w:r w:rsidR="00485D51">
        <w:rPr>
          <w:sz w:val="24"/>
          <w:szCs w:val="24"/>
        </w:rPr>
        <w:t>increase</w:t>
      </w:r>
      <w:r w:rsidR="004C7060">
        <w:rPr>
          <w:sz w:val="24"/>
          <w:szCs w:val="24"/>
        </w:rPr>
        <w:t xml:space="preserve"> pathogenesis by clea</w:t>
      </w:r>
      <w:r w:rsidR="00485D51">
        <w:rPr>
          <w:sz w:val="24"/>
          <w:szCs w:val="24"/>
        </w:rPr>
        <w:t>ving monobasic cleavage sites of virus transmembrane subunits within the coronavirus family [3-7]</w:t>
      </w:r>
    </w:p>
    <w:p w14:paraId="6E2F2BF0" w14:textId="1962ECD1" w:rsidR="00373BE3" w:rsidRDefault="00373BE3">
      <w:pPr>
        <w:rPr>
          <w:sz w:val="24"/>
          <w:szCs w:val="24"/>
        </w:rPr>
      </w:pPr>
      <w:r>
        <w:rPr>
          <w:sz w:val="24"/>
          <w:szCs w:val="24"/>
        </w:rPr>
        <w:t xml:space="preserve">How does TMPRSS2 affect the S </w:t>
      </w:r>
      <w:proofErr w:type="gramStart"/>
      <w:r>
        <w:rPr>
          <w:sz w:val="24"/>
          <w:szCs w:val="24"/>
        </w:rPr>
        <w:t>protein</w:t>
      </w:r>
      <w:proofErr w:type="gramEnd"/>
    </w:p>
    <w:p w14:paraId="0323C00F" w14:textId="0C0110F5" w:rsidR="004E6983" w:rsidRDefault="00983FC0">
      <w:pPr>
        <w:rPr>
          <w:sz w:val="24"/>
          <w:szCs w:val="24"/>
        </w:rPr>
      </w:pPr>
      <w:r>
        <w:rPr>
          <w:sz w:val="24"/>
          <w:szCs w:val="24"/>
        </w:rPr>
        <w:t>The S protein in SARS-Co</w:t>
      </w:r>
      <w:ins w:id="19" w:author="Aldan, Johnny T" w:date="2020-07-21T16:05:00Z">
        <w:r w:rsidR="00001D52">
          <w:rPr>
            <w:sz w:val="24"/>
            <w:szCs w:val="24"/>
          </w:rPr>
          <w:t>V</w:t>
        </w:r>
      </w:ins>
      <w:del w:id="20" w:author="Aldan, Johnny T" w:date="2020-07-21T16:05:00Z">
        <w:r w:rsidDel="00001D52">
          <w:rPr>
            <w:sz w:val="24"/>
            <w:szCs w:val="24"/>
          </w:rPr>
          <w:delText>v</w:delText>
        </w:r>
      </w:del>
      <w:r>
        <w:rPr>
          <w:sz w:val="24"/>
          <w:szCs w:val="24"/>
        </w:rPr>
        <w:t>-2 has</w:t>
      </w:r>
      <w:r w:rsidR="00CD6D6C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multibasic</w:t>
      </w:r>
      <w:proofErr w:type="spellEnd"/>
      <w:r>
        <w:rPr>
          <w:sz w:val="24"/>
          <w:szCs w:val="24"/>
        </w:rPr>
        <w:t xml:space="preserve"> S1/S2’ cleavage site containing several arginine residues</w:t>
      </w:r>
      <w:r w:rsidR="007F619E">
        <w:rPr>
          <w:sz w:val="24"/>
          <w:szCs w:val="24"/>
        </w:rPr>
        <w:t xml:space="preserve"> that</w:t>
      </w:r>
      <w:r w:rsidR="00CD6D6C">
        <w:rPr>
          <w:sz w:val="24"/>
          <w:szCs w:val="24"/>
        </w:rPr>
        <w:t xml:space="preserve"> are cleave by host cell proteases</w:t>
      </w:r>
      <w:r w:rsidR="007F619E">
        <w:rPr>
          <w:sz w:val="24"/>
          <w:szCs w:val="24"/>
        </w:rPr>
        <w:t xml:space="preserve">, which </w:t>
      </w:r>
      <w:r w:rsidR="00CD6D6C">
        <w:rPr>
          <w:sz w:val="24"/>
          <w:szCs w:val="24"/>
        </w:rPr>
        <w:t>increases the efficacy of cell</w:t>
      </w:r>
      <w:ins w:id="21" w:author="Aldan, Johnny T" w:date="2020-07-21T16:00:00Z">
        <w:r w:rsidR="00001D52">
          <w:rPr>
            <w:sz w:val="24"/>
            <w:szCs w:val="24"/>
          </w:rPr>
          <w:t xml:space="preserve"> to </w:t>
        </w:r>
      </w:ins>
      <w:del w:id="22" w:author="Aldan, Johnny T" w:date="2020-07-21T16:00:00Z">
        <w:r w:rsidR="00CD6D6C" w:rsidDel="00001D52">
          <w:rPr>
            <w:sz w:val="24"/>
            <w:szCs w:val="24"/>
          </w:rPr>
          <w:delText>-</w:delText>
        </w:r>
      </w:del>
      <w:r w:rsidR="00CD6D6C">
        <w:rPr>
          <w:sz w:val="24"/>
          <w:szCs w:val="24"/>
        </w:rPr>
        <w:t>cell spread [</w:t>
      </w:r>
      <w:r w:rsidR="00515395">
        <w:rPr>
          <w:sz w:val="24"/>
          <w:szCs w:val="24"/>
        </w:rPr>
        <w:t>3</w:t>
      </w:r>
      <w:r w:rsidR="00CD6D6C">
        <w:rPr>
          <w:sz w:val="24"/>
          <w:szCs w:val="24"/>
        </w:rPr>
        <w:t xml:space="preserve">]. </w:t>
      </w:r>
      <w:r w:rsidR="004E5C84">
        <w:rPr>
          <w:sz w:val="24"/>
          <w:szCs w:val="24"/>
        </w:rPr>
        <w:t>However, in order for the virus-cell transmembrane fusion to occur, the monobasic S2’ cleavage site must be cleaved by TMPRSS2 [</w:t>
      </w:r>
      <w:r w:rsidR="00515395">
        <w:rPr>
          <w:sz w:val="24"/>
          <w:szCs w:val="24"/>
        </w:rPr>
        <w:t>3</w:t>
      </w:r>
      <w:r w:rsidR="004E5C84">
        <w:rPr>
          <w:sz w:val="24"/>
          <w:szCs w:val="24"/>
        </w:rPr>
        <w:t>-</w:t>
      </w:r>
      <w:r w:rsidR="00515395">
        <w:rPr>
          <w:sz w:val="24"/>
          <w:szCs w:val="24"/>
        </w:rPr>
        <w:t>4</w:t>
      </w:r>
      <w:r w:rsidR="004E5C84">
        <w:rPr>
          <w:sz w:val="24"/>
          <w:szCs w:val="24"/>
        </w:rPr>
        <w:t xml:space="preserve">]. TMPRSS2 proteolytic activity </w:t>
      </w:r>
      <w:r w:rsidR="000A7D46">
        <w:rPr>
          <w:sz w:val="24"/>
          <w:szCs w:val="24"/>
        </w:rPr>
        <w:t>results from its catalytic domain</w:t>
      </w:r>
      <w:r w:rsidR="00515395">
        <w:rPr>
          <w:sz w:val="24"/>
          <w:szCs w:val="24"/>
        </w:rPr>
        <w:t>, which</w:t>
      </w:r>
      <w:r w:rsidR="000A7D46">
        <w:rPr>
          <w:sz w:val="24"/>
          <w:szCs w:val="24"/>
        </w:rPr>
        <w:t xml:space="preserve"> consist of Ser-His-A</w:t>
      </w:r>
      <w:r w:rsidR="00515395">
        <w:rPr>
          <w:sz w:val="24"/>
          <w:szCs w:val="24"/>
        </w:rPr>
        <w:t>sp</w:t>
      </w:r>
      <w:r w:rsidR="000A7D46">
        <w:rPr>
          <w:sz w:val="24"/>
          <w:szCs w:val="24"/>
        </w:rPr>
        <w:t xml:space="preserve">, but </w:t>
      </w:r>
      <w:r w:rsidR="00515395">
        <w:rPr>
          <w:sz w:val="24"/>
          <w:szCs w:val="24"/>
        </w:rPr>
        <w:t xml:space="preserve">Ser initializes the peptide hydrolysis by attacking the acyl compound of </w:t>
      </w:r>
      <w:r w:rsidR="00485D51">
        <w:rPr>
          <w:sz w:val="24"/>
          <w:szCs w:val="24"/>
        </w:rPr>
        <w:t>a</w:t>
      </w:r>
      <w:r w:rsidR="00515395">
        <w:rPr>
          <w:sz w:val="24"/>
          <w:szCs w:val="24"/>
        </w:rPr>
        <w:t xml:space="preserve"> </w:t>
      </w:r>
      <w:ins w:id="23" w:author="Aldan, Johnny T" w:date="2020-07-21T15:15:00Z">
        <w:r w:rsidR="00F41E60">
          <w:rPr>
            <w:sz w:val="24"/>
            <w:szCs w:val="24"/>
          </w:rPr>
          <w:t>L</w:t>
        </w:r>
      </w:ins>
      <w:del w:id="24" w:author="Aldan, Johnny T" w:date="2020-07-21T15:15:00Z">
        <w:r w:rsidR="00515395" w:rsidDel="00F41E60">
          <w:rPr>
            <w:sz w:val="24"/>
            <w:szCs w:val="24"/>
          </w:rPr>
          <w:delText>l</w:delText>
        </w:r>
      </w:del>
      <w:r w:rsidR="00515395">
        <w:rPr>
          <w:sz w:val="24"/>
          <w:szCs w:val="24"/>
        </w:rPr>
        <w:t xml:space="preserve">ys or </w:t>
      </w:r>
      <w:proofErr w:type="spellStart"/>
      <w:r w:rsidR="00515395">
        <w:rPr>
          <w:sz w:val="24"/>
          <w:szCs w:val="24"/>
        </w:rPr>
        <w:t>Arg</w:t>
      </w:r>
      <w:proofErr w:type="spellEnd"/>
      <w:r w:rsidR="00515395">
        <w:rPr>
          <w:sz w:val="24"/>
          <w:szCs w:val="24"/>
        </w:rPr>
        <w:t xml:space="preserve"> </w:t>
      </w:r>
      <w:r w:rsidR="00485D51">
        <w:rPr>
          <w:sz w:val="24"/>
          <w:szCs w:val="24"/>
        </w:rPr>
        <w:t>residue in the S protein</w:t>
      </w:r>
      <w:r w:rsidR="00234FCE">
        <w:rPr>
          <w:sz w:val="24"/>
          <w:szCs w:val="24"/>
        </w:rPr>
        <w:t xml:space="preserve"> [2,4].</w:t>
      </w:r>
      <w:r w:rsidR="00ED4B2D">
        <w:rPr>
          <w:sz w:val="24"/>
          <w:szCs w:val="24"/>
        </w:rPr>
        <w:t xml:space="preserve"> During this reaction two tetrahedral intermediates and one </w:t>
      </w:r>
      <w:proofErr w:type="gramStart"/>
      <w:r w:rsidR="00ED4B2D">
        <w:rPr>
          <w:sz w:val="24"/>
          <w:szCs w:val="24"/>
        </w:rPr>
        <w:t>acylenzyme, but</w:t>
      </w:r>
      <w:proofErr w:type="gramEnd"/>
      <w:r w:rsidR="00ED4B2D">
        <w:rPr>
          <w:sz w:val="24"/>
          <w:szCs w:val="24"/>
        </w:rPr>
        <w:t xml:space="preserve"> finalizes with the protonation of an amine leaving group, </w:t>
      </w:r>
      <w:r w:rsidR="000B31D6">
        <w:rPr>
          <w:sz w:val="24"/>
          <w:szCs w:val="24"/>
        </w:rPr>
        <w:t>carboxylic acid, water, and the catalytic tr</w:t>
      </w:r>
      <w:ins w:id="25" w:author="Aldan, Johnny T" w:date="2020-07-21T16:04:00Z">
        <w:r w:rsidR="00001D52">
          <w:rPr>
            <w:sz w:val="24"/>
            <w:szCs w:val="24"/>
          </w:rPr>
          <w:t>ia</w:t>
        </w:r>
      </w:ins>
      <w:del w:id="26" w:author="Aldan, Johnny T" w:date="2020-07-21T16:04:00Z">
        <w:r w:rsidR="000B31D6" w:rsidDel="00001D52">
          <w:rPr>
            <w:sz w:val="24"/>
            <w:szCs w:val="24"/>
          </w:rPr>
          <w:delText>ai</w:delText>
        </w:r>
      </w:del>
      <w:r w:rsidR="000B31D6">
        <w:rPr>
          <w:sz w:val="24"/>
          <w:szCs w:val="24"/>
        </w:rPr>
        <w:t xml:space="preserve">d </w:t>
      </w:r>
      <w:commentRangeStart w:id="27"/>
      <w:r w:rsidR="000B31D6">
        <w:rPr>
          <w:sz w:val="24"/>
          <w:szCs w:val="24"/>
        </w:rPr>
        <w:t>reforms</w:t>
      </w:r>
      <w:commentRangeEnd w:id="27"/>
      <w:r w:rsidR="00001D52">
        <w:rPr>
          <w:rStyle w:val="CommentReference"/>
        </w:rPr>
        <w:commentReference w:id="27"/>
      </w:r>
      <w:r w:rsidR="000B31D6">
        <w:rPr>
          <w:sz w:val="24"/>
          <w:szCs w:val="24"/>
        </w:rPr>
        <w:t>.</w:t>
      </w:r>
    </w:p>
    <w:p w14:paraId="734BFE7C" w14:textId="4FBCBC16" w:rsidR="00373BE3" w:rsidRDefault="00373BE3">
      <w:pPr>
        <w:rPr>
          <w:sz w:val="24"/>
          <w:szCs w:val="24"/>
        </w:rPr>
      </w:pPr>
      <w:r>
        <w:rPr>
          <w:sz w:val="24"/>
          <w:szCs w:val="24"/>
        </w:rPr>
        <w:t xml:space="preserve">Why is TMPRSS 2 </w:t>
      </w:r>
      <w:r w:rsidR="0097545B">
        <w:rPr>
          <w:sz w:val="24"/>
          <w:szCs w:val="24"/>
        </w:rPr>
        <w:t>relevant</w:t>
      </w:r>
      <w:r>
        <w:rPr>
          <w:sz w:val="24"/>
          <w:szCs w:val="24"/>
        </w:rPr>
        <w:t xml:space="preserve"> to your project (what are you looking at specifically)</w:t>
      </w:r>
    </w:p>
    <w:p w14:paraId="58C7D35F" w14:textId="3DD4139C" w:rsidR="000B31D6" w:rsidRDefault="00697CB9">
      <w:pPr>
        <w:rPr>
          <w:sz w:val="24"/>
          <w:szCs w:val="24"/>
        </w:rPr>
      </w:pPr>
      <w:r>
        <w:rPr>
          <w:sz w:val="24"/>
          <w:szCs w:val="24"/>
        </w:rPr>
        <w:t xml:space="preserve">Even though TMPRSS2 is a crucial part for virus-host transmembrane fusion, much of its functionality is still unclear. In previous studies, ACE2 variants have been observed in multiple species, which may have lead SARS-CoV2 high infectivity </w:t>
      </w:r>
      <w:r w:rsidR="00EB2B40">
        <w:rPr>
          <w:sz w:val="24"/>
          <w:szCs w:val="24"/>
        </w:rPr>
        <w:t xml:space="preserve">in native and foreign host [1,8]. Since there are over 9000 </w:t>
      </w:r>
      <w:r w:rsidR="0097545B">
        <w:rPr>
          <w:sz w:val="24"/>
          <w:szCs w:val="24"/>
        </w:rPr>
        <w:t>variants</w:t>
      </w:r>
      <w:r w:rsidR="00EB2B40">
        <w:rPr>
          <w:sz w:val="24"/>
          <w:szCs w:val="24"/>
        </w:rPr>
        <w:t xml:space="preserve"> of TMPRSS2, a comparative analysis of its amino acid sequence can predict its cleaving efficacy of SARS.CoV2 with similar ACE2 receptor sequences.  This will yield valuable insight into </w:t>
      </w:r>
      <w:r w:rsidR="0097545B">
        <w:rPr>
          <w:sz w:val="24"/>
          <w:szCs w:val="24"/>
        </w:rPr>
        <w:t>SARS</w:t>
      </w:r>
      <w:ins w:id="28" w:author="Aldan, Johnny T" w:date="2020-07-21T16:05:00Z">
        <w:r w:rsidR="00001D52">
          <w:rPr>
            <w:sz w:val="24"/>
            <w:szCs w:val="24"/>
          </w:rPr>
          <w:t>-</w:t>
        </w:r>
      </w:ins>
      <w:del w:id="29" w:author="Aldan, Johnny T" w:date="2020-07-21T16:05:00Z">
        <w:r w:rsidR="0097545B" w:rsidDel="00001D52">
          <w:rPr>
            <w:sz w:val="24"/>
            <w:szCs w:val="24"/>
          </w:rPr>
          <w:delText>.</w:delText>
        </w:r>
      </w:del>
      <w:r w:rsidR="0097545B">
        <w:rPr>
          <w:sz w:val="24"/>
          <w:szCs w:val="24"/>
        </w:rPr>
        <w:t>CoV</w:t>
      </w:r>
      <w:ins w:id="30" w:author="Aldan, Johnny T" w:date="2020-07-21T16:05:00Z">
        <w:r w:rsidR="00001D52">
          <w:rPr>
            <w:sz w:val="24"/>
            <w:szCs w:val="24"/>
          </w:rPr>
          <w:t>-</w:t>
        </w:r>
      </w:ins>
      <w:r w:rsidR="0097545B">
        <w:rPr>
          <w:sz w:val="24"/>
          <w:szCs w:val="24"/>
        </w:rPr>
        <w:t xml:space="preserve">2 zoonotic transmission potential to spill over in specie populations. </w:t>
      </w:r>
      <w:r w:rsidR="00EB2B40">
        <w:rPr>
          <w:sz w:val="24"/>
          <w:szCs w:val="24"/>
        </w:rPr>
        <w:t xml:space="preserve"> </w:t>
      </w:r>
    </w:p>
    <w:p w14:paraId="0BE86587" w14:textId="6D8BA848" w:rsidR="0097545B" w:rsidRDefault="0097545B">
      <w:pPr>
        <w:rPr>
          <w:sz w:val="24"/>
          <w:szCs w:val="24"/>
        </w:rPr>
      </w:pPr>
    </w:p>
    <w:p w14:paraId="21C3D3DC" w14:textId="4560B943" w:rsidR="0097545B" w:rsidRPr="0097545B" w:rsidRDefault="0097545B">
      <w:pPr>
        <w:rPr>
          <w:b/>
          <w:bCs/>
          <w:sz w:val="24"/>
          <w:szCs w:val="24"/>
        </w:rPr>
      </w:pPr>
      <w:r w:rsidRPr="0097545B">
        <w:rPr>
          <w:b/>
          <w:bCs/>
          <w:sz w:val="24"/>
          <w:szCs w:val="24"/>
        </w:rPr>
        <w:t>Work in progress below</w:t>
      </w:r>
    </w:p>
    <w:p w14:paraId="4B38256D" w14:textId="4400B664" w:rsidR="0056678F" w:rsidRDefault="0056678F">
      <w:pPr>
        <w:rPr>
          <w:sz w:val="24"/>
          <w:szCs w:val="24"/>
        </w:rPr>
      </w:pPr>
    </w:p>
    <w:p w14:paraId="4AEC66C6" w14:textId="77777777" w:rsidR="0056678F" w:rsidRDefault="0056678F" w:rsidP="0056678F">
      <w:pPr>
        <w:rPr>
          <w:sz w:val="24"/>
          <w:szCs w:val="24"/>
        </w:rPr>
      </w:pPr>
      <w:r>
        <w:rPr>
          <w:sz w:val="24"/>
          <w:szCs w:val="24"/>
        </w:rPr>
        <w:t xml:space="preserve">However, could TMPRSS2 variants in other species with similar ACE2 receptors (compared to human strains) lead to unfavorable bonding conditions for SARS-CoV-2. By comparing phylogenetic changes of TMPRSS2 amongst various species with humans, we’ll be able to score </w:t>
      </w:r>
      <w:r>
        <w:rPr>
          <w:sz w:val="24"/>
          <w:szCs w:val="24"/>
        </w:rPr>
        <w:lastRenderedPageBreak/>
        <w:t xml:space="preserve">the susceptibility/severity of infection for each species, in theory. Also, we’ll look at the spike (S) glycoprotein variants to see their bonding fitness to ACE2/TMPRSS2. By determining the molecular configuration leading to cell entry, we’ll gain insight on spillover potential of SARS-CoV-2 to alternate host (such as domesticated animals). Which could arbor adaptive advantages for SARS-CoV-2 immune evasion and overall infectivity within broad host </w:t>
      </w:r>
      <w:proofErr w:type="gramStart"/>
      <w:r>
        <w:rPr>
          <w:sz w:val="24"/>
          <w:szCs w:val="24"/>
        </w:rPr>
        <w:t>range.</w:t>
      </w:r>
      <w:proofErr w:type="gramEnd"/>
      <w:r>
        <w:rPr>
          <w:sz w:val="24"/>
          <w:szCs w:val="24"/>
        </w:rPr>
        <w:t xml:space="preserve"> </w:t>
      </w:r>
    </w:p>
    <w:p w14:paraId="6A61F477" w14:textId="77777777" w:rsidR="0056678F" w:rsidRDefault="0056678F">
      <w:pPr>
        <w:rPr>
          <w:sz w:val="24"/>
          <w:szCs w:val="24"/>
        </w:rPr>
      </w:pPr>
    </w:p>
    <w:p w14:paraId="761DB03D" w14:textId="1DBCD6F0" w:rsidR="008E739D" w:rsidRPr="009F71DD" w:rsidRDefault="008E739D">
      <w:pPr>
        <w:rPr>
          <w:b/>
          <w:bCs/>
          <w:sz w:val="24"/>
          <w:szCs w:val="24"/>
        </w:rPr>
      </w:pPr>
      <w:r w:rsidRPr="009F71DD">
        <w:rPr>
          <w:b/>
          <w:bCs/>
          <w:sz w:val="24"/>
          <w:szCs w:val="24"/>
        </w:rPr>
        <w:t>Methods</w:t>
      </w:r>
    </w:p>
    <w:p w14:paraId="708E65AA" w14:textId="27C41564" w:rsidR="008E739D" w:rsidRPr="00E20B0F" w:rsidRDefault="008E739D">
      <w:pPr>
        <w:rPr>
          <w:sz w:val="24"/>
          <w:szCs w:val="24"/>
        </w:rPr>
      </w:pPr>
      <w:r>
        <w:rPr>
          <w:sz w:val="24"/>
          <w:szCs w:val="24"/>
        </w:rPr>
        <w:t xml:space="preserve">Using protein blast to check for other organisms that have similar amino acid sequences of TMPRSS2 </w:t>
      </w:r>
      <w:r w:rsidR="00D70A64">
        <w:rPr>
          <w:sz w:val="24"/>
          <w:szCs w:val="24"/>
        </w:rPr>
        <w:t>compared to</w:t>
      </w:r>
      <w:r w:rsidR="009F71DD">
        <w:rPr>
          <w:sz w:val="24"/>
          <w:szCs w:val="24"/>
        </w:rPr>
        <w:t xml:space="preserve"> human isoforms. </w:t>
      </w:r>
      <w:r w:rsidR="00320E86">
        <w:rPr>
          <w:sz w:val="24"/>
          <w:szCs w:val="24"/>
        </w:rPr>
        <w:t xml:space="preserve"> </w:t>
      </w:r>
      <w:r w:rsidR="003819E1">
        <w:rPr>
          <w:sz w:val="24"/>
          <w:szCs w:val="24"/>
        </w:rPr>
        <w:t>Currently we are similar organisms are sheep (</w:t>
      </w:r>
      <w:proofErr w:type="spellStart"/>
      <w:r w:rsidR="003819E1">
        <w:rPr>
          <w:sz w:val="24"/>
          <w:szCs w:val="24"/>
        </w:rPr>
        <w:t>ovis</w:t>
      </w:r>
      <w:proofErr w:type="spellEnd"/>
      <w:r w:rsidR="003819E1">
        <w:rPr>
          <w:sz w:val="24"/>
          <w:szCs w:val="24"/>
        </w:rPr>
        <w:t xml:space="preserve"> </w:t>
      </w:r>
      <w:proofErr w:type="spellStart"/>
      <w:r w:rsidR="003819E1">
        <w:rPr>
          <w:sz w:val="24"/>
          <w:szCs w:val="24"/>
        </w:rPr>
        <w:t>aries</w:t>
      </w:r>
      <w:proofErr w:type="spellEnd"/>
      <w:r w:rsidR="003819E1">
        <w:rPr>
          <w:sz w:val="24"/>
          <w:szCs w:val="24"/>
        </w:rPr>
        <w:t>), domestic yak (</w:t>
      </w:r>
      <w:r w:rsidR="005E4BB1">
        <w:rPr>
          <w:sz w:val="24"/>
          <w:szCs w:val="24"/>
        </w:rPr>
        <w:t xml:space="preserve">hypothetical protein- </w:t>
      </w:r>
      <w:proofErr w:type="spellStart"/>
      <w:r w:rsidR="003819E1">
        <w:rPr>
          <w:sz w:val="24"/>
          <w:szCs w:val="24"/>
        </w:rPr>
        <w:t>bos</w:t>
      </w:r>
      <w:proofErr w:type="spellEnd"/>
      <w:r w:rsidR="003819E1">
        <w:rPr>
          <w:sz w:val="24"/>
          <w:szCs w:val="24"/>
        </w:rPr>
        <w:t xml:space="preserve"> </w:t>
      </w:r>
      <w:proofErr w:type="spellStart"/>
      <w:r w:rsidR="003819E1">
        <w:rPr>
          <w:sz w:val="24"/>
          <w:szCs w:val="24"/>
        </w:rPr>
        <w:t>mutus</w:t>
      </w:r>
      <w:proofErr w:type="spellEnd"/>
      <w:r w:rsidR="003819E1">
        <w:rPr>
          <w:sz w:val="24"/>
          <w:szCs w:val="24"/>
        </w:rPr>
        <w:t xml:space="preserve">), </w:t>
      </w:r>
      <w:r w:rsidR="005E4BB1">
        <w:rPr>
          <w:sz w:val="24"/>
          <w:szCs w:val="24"/>
        </w:rPr>
        <w:t>African grass rat (</w:t>
      </w:r>
      <w:proofErr w:type="spellStart"/>
      <w:r w:rsidR="005E4BB1">
        <w:rPr>
          <w:sz w:val="24"/>
          <w:szCs w:val="24"/>
        </w:rPr>
        <w:t>arvicanthis</w:t>
      </w:r>
      <w:proofErr w:type="spellEnd"/>
      <w:r w:rsidR="005E4BB1">
        <w:rPr>
          <w:sz w:val="24"/>
          <w:szCs w:val="24"/>
        </w:rPr>
        <w:t xml:space="preserve"> </w:t>
      </w:r>
      <w:proofErr w:type="spellStart"/>
      <w:r w:rsidR="005E4BB1">
        <w:rPr>
          <w:sz w:val="24"/>
          <w:szCs w:val="24"/>
        </w:rPr>
        <w:t>niloticus</w:t>
      </w:r>
      <w:proofErr w:type="spellEnd"/>
      <w:r w:rsidR="005E4BB1">
        <w:rPr>
          <w:sz w:val="24"/>
          <w:szCs w:val="24"/>
        </w:rPr>
        <w:t>),Bison (predicted), Alpaca (</w:t>
      </w:r>
      <w:proofErr w:type="spellStart"/>
      <w:r w:rsidR="005E4BB1">
        <w:rPr>
          <w:sz w:val="24"/>
          <w:szCs w:val="24"/>
        </w:rPr>
        <w:t>vicugna</w:t>
      </w:r>
      <w:proofErr w:type="spellEnd"/>
      <w:r w:rsidR="005E4BB1">
        <w:rPr>
          <w:sz w:val="24"/>
          <w:szCs w:val="24"/>
        </w:rPr>
        <w:t xml:space="preserve"> </w:t>
      </w:r>
      <w:proofErr w:type="spellStart"/>
      <w:r w:rsidR="005E4BB1">
        <w:rPr>
          <w:sz w:val="24"/>
          <w:szCs w:val="24"/>
        </w:rPr>
        <w:t>pacos</w:t>
      </w:r>
      <w:proofErr w:type="spellEnd"/>
      <w:r w:rsidR="005E4BB1">
        <w:rPr>
          <w:sz w:val="24"/>
          <w:szCs w:val="24"/>
        </w:rPr>
        <w:t>), Zebu (Bos indicus x Bos Taurus)</w:t>
      </w:r>
      <w:r w:rsidR="002E3BD2">
        <w:rPr>
          <w:sz w:val="24"/>
          <w:szCs w:val="24"/>
        </w:rPr>
        <w:t>, African rodent (</w:t>
      </w:r>
      <w:proofErr w:type="spellStart"/>
      <w:r w:rsidR="002E3BD2">
        <w:rPr>
          <w:sz w:val="24"/>
          <w:szCs w:val="24"/>
        </w:rPr>
        <w:t>grammomys</w:t>
      </w:r>
      <w:proofErr w:type="spellEnd"/>
      <w:r w:rsidR="002E3BD2">
        <w:rPr>
          <w:sz w:val="24"/>
          <w:szCs w:val="24"/>
        </w:rPr>
        <w:t xml:space="preserve"> </w:t>
      </w:r>
      <w:proofErr w:type="spellStart"/>
      <w:r w:rsidR="002E3BD2">
        <w:rPr>
          <w:sz w:val="24"/>
          <w:szCs w:val="24"/>
        </w:rPr>
        <w:t>surdaster</w:t>
      </w:r>
      <w:proofErr w:type="spellEnd"/>
      <w:r w:rsidR="002E3BD2">
        <w:rPr>
          <w:sz w:val="24"/>
          <w:szCs w:val="24"/>
        </w:rPr>
        <w:t xml:space="preserve">), </w:t>
      </w:r>
      <w:r w:rsidR="00D3570F">
        <w:rPr>
          <w:sz w:val="24"/>
          <w:szCs w:val="24"/>
        </w:rPr>
        <w:t xml:space="preserve">dromedary (camelus </w:t>
      </w:r>
      <w:proofErr w:type="spellStart"/>
      <w:r w:rsidR="00D3570F">
        <w:rPr>
          <w:sz w:val="24"/>
          <w:szCs w:val="24"/>
        </w:rPr>
        <w:t>dromedarius</w:t>
      </w:r>
      <w:proofErr w:type="spellEnd"/>
      <w:r w:rsidR="00D3570F">
        <w:rPr>
          <w:sz w:val="24"/>
          <w:szCs w:val="24"/>
        </w:rPr>
        <w:t xml:space="preserve">), sea otter (Enhydra </w:t>
      </w:r>
      <w:proofErr w:type="spellStart"/>
      <w:r w:rsidR="00D3570F">
        <w:rPr>
          <w:sz w:val="24"/>
          <w:szCs w:val="24"/>
        </w:rPr>
        <w:t>lutris</w:t>
      </w:r>
      <w:proofErr w:type="spellEnd"/>
      <w:r w:rsidR="00D3570F">
        <w:rPr>
          <w:sz w:val="24"/>
          <w:szCs w:val="24"/>
        </w:rPr>
        <w:t xml:space="preserve"> </w:t>
      </w:r>
      <w:proofErr w:type="spellStart"/>
      <w:r w:rsidR="00D3570F">
        <w:rPr>
          <w:sz w:val="24"/>
          <w:szCs w:val="24"/>
        </w:rPr>
        <w:t>kenyoi</w:t>
      </w:r>
      <w:proofErr w:type="spellEnd"/>
      <w:r w:rsidR="00D3570F">
        <w:rPr>
          <w:sz w:val="24"/>
          <w:szCs w:val="24"/>
        </w:rPr>
        <w:t xml:space="preserve">), </w:t>
      </w:r>
      <w:r w:rsidR="00FC7F77">
        <w:rPr>
          <w:sz w:val="24"/>
          <w:szCs w:val="24"/>
        </w:rPr>
        <w:t xml:space="preserve">north </w:t>
      </w:r>
      <w:r w:rsidR="00F65649">
        <w:rPr>
          <w:sz w:val="24"/>
          <w:szCs w:val="24"/>
        </w:rPr>
        <w:t>American river otter (</w:t>
      </w:r>
      <w:proofErr w:type="spellStart"/>
      <w:r w:rsidR="00F65649">
        <w:rPr>
          <w:sz w:val="24"/>
          <w:szCs w:val="24"/>
        </w:rPr>
        <w:t>lontra</w:t>
      </w:r>
      <w:proofErr w:type="spellEnd"/>
      <w:r w:rsidR="00F65649">
        <w:rPr>
          <w:sz w:val="24"/>
          <w:szCs w:val="24"/>
        </w:rPr>
        <w:t xml:space="preserve"> canadensis)</w:t>
      </w:r>
      <w:r w:rsidR="003A43D2">
        <w:rPr>
          <w:sz w:val="24"/>
          <w:szCs w:val="24"/>
        </w:rPr>
        <w:t>, pale spear-nosed bat (</w:t>
      </w:r>
      <w:proofErr w:type="spellStart"/>
      <w:r w:rsidR="003A43D2">
        <w:rPr>
          <w:sz w:val="24"/>
          <w:szCs w:val="24"/>
        </w:rPr>
        <w:t>phyllostomus</w:t>
      </w:r>
      <w:proofErr w:type="spellEnd"/>
      <w:r w:rsidR="003A43D2">
        <w:rPr>
          <w:sz w:val="24"/>
          <w:szCs w:val="24"/>
        </w:rPr>
        <w:t xml:space="preserve"> discolor), house mouse (</w:t>
      </w:r>
      <w:proofErr w:type="spellStart"/>
      <w:r w:rsidR="003A43D2">
        <w:rPr>
          <w:sz w:val="24"/>
          <w:szCs w:val="24"/>
        </w:rPr>
        <w:t>mus</w:t>
      </w:r>
      <w:proofErr w:type="spellEnd"/>
      <w:r w:rsidR="003A43D2">
        <w:rPr>
          <w:sz w:val="24"/>
          <w:szCs w:val="24"/>
        </w:rPr>
        <w:t xml:space="preserve"> musculus),</w:t>
      </w:r>
    </w:p>
    <w:p w14:paraId="267B39F8" w14:textId="3F53B113" w:rsidR="00A64342" w:rsidRPr="00A64342" w:rsidRDefault="00A64342">
      <w:pPr>
        <w:rPr>
          <w:b/>
          <w:bCs/>
          <w:sz w:val="24"/>
          <w:szCs w:val="24"/>
        </w:rPr>
      </w:pPr>
      <w:r w:rsidRPr="00A64342">
        <w:rPr>
          <w:b/>
          <w:bCs/>
          <w:sz w:val="24"/>
          <w:szCs w:val="24"/>
        </w:rPr>
        <w:t>References</w:t>
      </w:r>
    </w:p>
    <w:p w14:paraId="4077B048" w14:textId="4AB290C6" w:rsidR="00885E7E" w:rsidRPr="00885E7E" w:rsidRDefault="00885E7E" w:rsidP="00885E7E">
      <w:pPr>
        <w:ind w:left="360"/>
        <w:rPr>
          <w:sz w:val="24"/>
          <w:szCs w:val="24"/>
        </w:rPr>
      </w:pPr>
    </w:p>
    <w:p w14:paraId="07D6134B" w14:textId="01125C47" w:rsidR="00B2121E" w:rsidRPr="00515395" w:rsidRDefault="00B2121E" w:rsidP="00B2121E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</w:rPr>
      </w:pPr>
      <w:r w:rsidRPr="00B2121E">
        <w:rPr>
          <w:sz w:val="24"/>
          <w:szCs w:val="24"/>
        </w:rPr>
        <w:t xml:space="preserve">Damas, J., Hughes, G. M., Keough, K. C., Painter, C. A., </w:t>
      </w:r>
      <w:proofErr w:type="spellStart"/>
      <w:r w:rsidRPr="00B2121E">
        <w:rPr>
          <w:sz w:val="24"/>
          <w:szCs w:val="24"/>
        </w:rPr>
        <w:t>Persky</w:t>
      </w:r>
      <w:proofErr w:type="spellEnd"/>
      <w:r w:rsidRPr="00B2121E">
        <w:rPr>
          <w:sz w:val="24"/>
          <w:szCs w:val="24"/>
        </w:rPr>
        <w:t xml:space="preserve">, N. S., </w:t>
      </w:r>
      <w:proofErr w:type="spellStart"/>
      <w:r w:rsidRPr="00B2121E">
        <w:rPr>
          <w:sz w:val="24"/>
          <w:szCs w:val="24"/>
        </w:rPr>
        <w:t>Corbo</w:t>
      </w:r>
      <w:proofErr w:type="spellEnd"/>
      <w:r w:rsidRPr="00B2121E">
        <w:rPr>
          <w:sz w:val="24"/>
          <w:szCs w:val="24"/>
        </w:rPr>
        <w:t xml:space="preserve">, M., Hiller, M., </w:t>
      </w:r>
      <w:proofErr w:type="spellStart"/>
      <w:r w:rsidRPr="00B2121E">
        <w:rPr>
          <w:sz w:val="24"/>
          <w:szCs w:val="24"/>
        </w:rPr>
        <w:t>Koepfli</w:t>
      </w:r>
      <w:proofErr w:type="spellEnd"/>
      <w:r w:rsidRPr="00B2121E">
        <w:rPr>
          <w:sz w:val="24"/>
          <w:szCs w:val="24"/>
        </w:rPr>
        <w:t xml:space="preserve">, K. P., </w:t>
      </w:r>
      <w:proofErr w:type="spellStart"/>
      <w:r w:rsidRPr="00B2121E">
        <w:rPr>
          <w:sz w:val="24"/>
          <w:szCs w:val="24"/>
        </w:rPr>
        <w:t>Pfenning</w:t>
      </w:r>
      <w:proofErr w:type="spellEnd"/>
      <w:r w:rsidRPr="00B2121E">
        <w:rPr>
          <w:sz w:val="24"/>
          <w:szCs w:val="24"/>
        </w:rPr>
        <w:t xml:space="preserve">, A. R., Zhao, H., </w:t>
      </w:r>
      <w:proofErr w:type="spellStart"/>
      <w:r w:rsidRPr="00B2121E">
        <w:rPr>
          <w:sz w:val="24"/>
          <w:szCs w:val="24"/>
        </w:rPr>
        <w:t>Genereux</w:t>
      </w:r>
      <w:proofErr w:type="spellEnd"/>
      <w:r w:rsidRPr="00B2121E">
        <w:rPr>
          <w:sz w:val="24"/>
          <w:szCs w:val="24"/>
        </w:rPr>
        <w:t xml:space="preserve">, D. P., Swofford, R., Pollard, K. S., Ryder, O. A., </w:t>
      </w:r>
      <w:proofErr w:type="spellStart"/>
      <w:r w:rsidRPr="00B2121E">
        <w:rPr>
          <w:sz w:val="24"/>
          <w:szCs w:val="24"/>
        </w:rPr>
        <w:t>Nweeia</w:t>
      </w:r>
      <w:proofErr w:type="spellEnd"/>
      <w:r w:rsidRPr="00B2121E">
        <w:rPr>
          <w:sz w:val="24"/>
          <w:szCs w:val="24"/>
        </w:rPr>
        <w:t>, M. T., Lindblad-</w:t>
      </w:r>
      <w:proofErr w:type="spellStart"/>
      <w:r w:rsidRPr="00B2121E">
        <w:rPr>
          <w:sz w:val="24"/>
          <w:szCs w:val="24"/>
        </w:rPr>
        <w:t>Toh</w:t>
      </w:r>
      <w:proofErr w:type="spellEnd"/>
      <w:r w:rsidRPr="00B2121E">
        <w:rPr>
          <w:sz w:val="24"/>
          <w:szCs w:val="24"/>
        </w:rPr>
        <w:t xml:space="preserve">, K., </w:t>
      </w:r>
      <w:proofErr w:type="spellStart"/>
      <w:r w:rsidRPr="00B2121E">
        <w:rPr>
          <w:sz w:val="24"/>
          <w:szCs w:val="24"/>
        </w:rPr>
        <w:t>Teeling</w:t>
      </w:r>
      <w:proofErr w:type="spellEnd"/>
      <w:r w:rsidRPr="00B2121E">
        <w:rPr>
          <w:sz w:val="24"/>
          <w:szCs w:val="24"/>
        </w:rPr>
        <w:t xml:space="preserve">, E. C., Karlsson, E. K., &amp; Lewin, H. A. (2020). Broad Host Range of SARS-CoV-2 Predicted by Comparative and Structural Analysis of ACE2 in Vertebrates. </w:t>
      </w:r>
      <w:proofErr w:type="spellStart"/>
      <w:proofErr w:type="gramStart"/>
      <w:r w:rsidRPr="00B2121E">
        <w:rPr>
          <w:sz w:val="24"/>
          <w:szCs w:val="24"/>
        </w:rPr>
        <w:t>bioRxiv</w:t>
      </w:r>
      <w:proofErr w:type="spellEnd"/>
      <w:r w:rsidRPr="00B2121E">
        <w:rPr>
          <w:sz w:val="24"/>
          <w:szCs w:val="24"/>
        </w:rPr>
        <w:t xml:space="preserve"> :</w:t>
      </w:r>
      <w:proofErr w:type="gramEnd"/>
      <w:r w:rsidRPr="00B2121E">
        <w:rPr>
          <w:sz w:val="24"/>
          <w:szCs w:val="24"/>
        </w:rPr>
        <w:t xml:space="preserve"> the preprint server for biology, 2020.04.16.045302. </w:t>
      </w:r>
      <w:hyperlink r:id="rId11" w:history="1">
        <w:r w:rsidRPr="00B2121E">
          <w:rPr>
            <w:rStyle w:val="Hyperlink"/>
            <w:sz w:val="24"/>
            <w:szCs w:val="24"/>
          </w:rPr>
          <w:t>https://doi.org/10.1101/2020.04.16.045302</w:t>
        </w:r>
      </w:hyperlink>
    </w:p>
    <w:p w14:paraId="386ACF1C" w14:textId="685011C1" w:rsidR="00515395" w:rsidRPr="00726F2F" w:rsidRDefault="00515395" w:rsidP="00B2121E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</w:rPr>
      </w:pPr>
      <w:proofErr w:type="spellStart"/>
      <w:r w:rsidRPr="00515395">
        <w:rPr>
          <w:sz w:val="24"/>
          <w:szCs w:val="24"/>
        </w:rPr>
        <w:t>Hedstrom</w:t>
      </w:r>
      <w:proofErr w:type="spellEnd"/>
      <w:r w:rsidRPr="00515395">
        <w:rPr>
          <w:sz w:val="24"/>
          <w:szCs w:val="24"/>
        </w:rPr>
        <w:t xml:space="preserve">, L. (2002). Serine protease mechanism and specificity. </w:t>
      </w:r>
      <w:r w:rsidRPr="00515395">
        <w:rPr>
          <w:i/>
          <w:iCs/>
          <w:sz w:val="24"/>
          <w:szCs w:val="24"/>
        </w:rPr>
        <w:t>Chemical reviews</w:t>
      </w:r>
      <w:r w:rsidRPr="00515395">
        <w:rPr>
          <w:sz w:val="24"/>
          <w:szCs w:val="24"/>
        </w:rPr>
        <w:t xml:space="preserve">, </w:t>
      </w:r>
      <w:r w:rsidRPr="00515395">
        <w:rPr>
          <w:i/>
          <w:iCs/>
          <w:sz w:val="24"/>
          <w:szCs w:val="24"/>
        </w:rPr>
        <w:t>102</w:t>
      </w:r>
      <w:r w:rsidRPr="00515395">
        <w:rPr>
          <w:sz w:val="24"/>
          <w:szCs w:val="24"/>
        </w:rPr>
        <w:t>(12), 4501-4524.</w:t>
      </w:r>
    </w:p>
    <w:p w14:paraId="3A2DBA48" w14:textId="6FA018CB" w:rsidR="00726F2F" w:rsidRDefault="00726F2F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6F2F">
        <w:rPr>
          <w:sz w:val="24"/>
          <w:szCs w:val="24"/>
        </w:rPr>
        <w:t xml:space="preserve">Hoffmann, M., </w:t>
      </w:r>
      <w:proofErr w:type="spellStart"/>
      <w:r w:rsidRPr="00726F2F">
        <w:rPr>
          <w:sz w:val="24"/>
          <w:szCs w:val="24"/>
        </w:rPr>
        <w:t>Kleine</w:t>
      </w:r>
      <w:proofErr w:type="spellEnd"/>
      <w:r w:rsidRPr="00726F2F">
        <w:rPr>
          <w:sz w:val="24"/>
          <w:szCs w:val="24"/>
        </w:rPr>
        <w:t xml:space="preserve">-Weber, H., &amp; </w:t>
      </w:r>
      <w:proofErr w:type="spellStart"/>
      <w:r w:rsidRPr="00726F2F">
        <w:rPr>
          <w:sz w:val="24"/>
          <w:szCs w:val="24"/>
        </w:rPr>
        <w:t>Pöhlmann</w:t>
      </w:r>
      <w:proofErr w:type="spellEnd"/>
      <w:r w:rsidRPr="00726F2F">
        <w:rPr>
          <w:sz w:val="24"/>
          <w:szCs w:val="24"/>
        </w:rPr>
        <w:t xml:space="preserve">, S. (2020). A </w:t>
      </w:r>
      <w:proofErr w:type="spellStart"/>
      <w:r w:rsidRPr="00726F2F">
        <w:rPr>
          <w:sz w:val="24"/>
          <w:szCs w:val="24"/>
        </w:rPr>
        <w:t>multibasic</w:t>
      </w:r>
      <w:proofErr w:type="spellEnd"/>
      <w:r w:rsidRPr="00726F2F">
        <w:rPr>
          <w:sz w:val="24"/>
          <w:szCs w:val="24"/>
        </w:rPr>
        <w:t xml:space="preserve"> cleavage site in the spike protein of SARS-CoV-2 is essential for infection of human lung cells. </w:t>
      </w:r>
      <w:r w:rsidRPr="00726F2F">
        <w:rPr>
          <w:i/>
          <w:iCs/>
          <w:sz w:val="24"/>
          <w:szCs w:val="24"/>
        </w:rPr>
        <w:t>Molecular Cell</w:t>
      </w:r>
      <w:r w:rsidRPr="00726F2F">
        <w:rPr>
          <w:sz w:val="24"/>
          <w:szCs w:val="24"/>
        </w:rPr>
        <w:t>.</w:t>
      </w:r>
    </w:p>
    <w:p w14:paraId="6BE4288E" w14:textId="7C49891E" w:rsidR="004E5C84" w:rsidRPr="00B2121E" w:rsidRDefault="004E5C84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C84">
        <w:rPr>
          <w:sz w:val="24"/>
          <w:szCs w:val="24"/>
        </w:rPr>
        <w:t xml:space="preserve">Hoffmann, M., Hofmann-Winkler, H., &amp; </w:t>
      </w:r>
      <w:proofErr w:type="spellStart"/>
      <w:r w:rsidRPr="004E5C84">
        <w:rPr>
          <w:sz w:val="24"/>
          <w:szCs w:val="24"/>
        </w:rPr>
        <w:t>Pöhlmann</w:t>
      </w:r>
      <w:proofErr w:type="spellEnd"/>
      <w:r w:rsidRPr="004E5C84">
        <w:rPr>
          <w:sz w:val="24"/>
          <w:szCs w:val="24"/>
        </w:rPr>
        <w:t xml:space="preserve">, S. (2018). Priming time: How cellular proteases arm coronavirus spike proteins. In </w:t>
      </w:r>
      <w:r w:rsidRPr="004E5C84">
        <w:rPr>
          <w:i/>
          <w:iCs/>
          <w:sz w:val="24"/>
          <w:szCs w:val="24"/>
        </w:rPr>
        <w:t>Activation of Viruses by Host Proteases</w:t>
      </w:r>
      <w:r w:rsidRPr="004E5C84">
        <w:rPr>
          <w:sz w:val="24"/>
          <w:szCs w:val="24"/>
        </w:rPr>
        <w:t xml:space="preserve"> (pp. 71-98). Springer, Cham.</w:t>
      </w:r>
    </w:p>
    <w:p w14:paraId="3AAEE715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Hofmann, H., &amp; </w:t>
      </w:r>
      <w:proofErr w:type="spellStart"/>
      <w:r w:rsidRPr="00B2121E">
        <w:rPr>
          <w:sz w:val="24"/>
          <w:szCs w:val="24"/>
        </w:rPr>
        <w:t>Pöhlmann</w:t>
      </w:r>
      <w:proofErr w:type="spellEnd"/>
      <w:r w:rsidRPr="00B2121E">
        <w:rPr>
          <w:sz w:val="24"/>
          <w:szCs w:val="24"/>
        </w:rPr>
        <w:t>, S. (2004). Cellular entry of the SARS coronavirus. Trends in microbiology, 12(10), 466-472.</w:t>
      </w:r>
    </w:p>
    <w:p w14:paraId="62E3EB5E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Matsuyama, S., Nao, N., </w:t>
      </w:r>
      <w:proofErr w:type="spellStart"/>
      <w:r w:rsidRPr="00B2121E">
        <w:rPr>
          <w:sz w:val="24"/>
          <w:szCs w:val="24"/>
        </w:rPr>
        <w:t>Shirato</w:t>
      </w:r>
      <w:proofErr w:type="spellEnd"/>
      <w:r w:rsidRPr="00B2121E">
        <w:rPr>
          <w:sz w:val="24"/>
          <w:szCs w:val="24"/>
        </w:rPr>
        <w:t>, K., Kawase, M., Saito, S., Takayama, I., ... &amp; Sakata, M. (2020). Enhanced isolation of SARS-CoV-2 by TMPRSS2-expressing cells. Proceedings of the National Academy of Sciences, 117(13), 7001-7003.</w:t>
      </w:r>
    </w:p>
    <w:p w14:paraId="5CC94DB6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Meng, T., Cao, H., Zhang, H., Kang, Z., Xu, D., Gong, H., ... &amp; Wei, H. (2020). The insert sequence in SARS-CoV-2 enhances spike protein cleavage by TMPRSS. </w:t>
      </w:r>
      <w:proofErr w:type="spellStart"/>
      <w:r w:rsidRPr="00B2121E">
        <w:rPr>
          <w:sz w:val="24"/>
          <w:szCs w:val="24"/>
        </w:rPr>
        <w:t>BioRxiv</w:t>
      </w:r>
      <w:proofErr w:type="spellEnd"/>
      <w:r w:rsidRPr="00B2121E">
        <w:rPr>
          <w:sz w:val="24"/>
          <w:szCs w:val="24"/>
        </w:rPr>
        <w:t>.</w:t>
      </w:r>
    </w:p>
    <w:p w14:paraId="31B733C8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lastRenderedPageBreak/>
        <w:t>Paniri</w:t>
      </w:r>
      <w:proofErr w:type="spellEnd"/>
      <w:r w:rsidRPr="00B2121E">
        <w:rPr>
          <w:sz w:val="24"/>
          <w:szCs w:val="24"/>
        </w:rPr>
        <w:t xml:space="preserve">, A., Hosseini, M. M., &amp; </w:t>
      </w:r>
      <w:proofErr w:type="spellStart"/>
      <w:r w:rsidRPr="00B2121E">
        <w:rPr>
          <w:sz w:val="24"/>
          <w:szCs w:val="24"/>
        </w:rPr>
        <w:t>Akhavan-Niaki</w:t>
      </w:r>
      <w:proofErr w:type="spellEnd"/>
      <w:r w:rsidRPr="00B2121E">
        <w:rPr>
          <w:sz w:val="24"/>
          <w:szCs w:val="24"/>
        </w:rPr>
        <w:t>, H. (2020). First comprehensive computational analysis of functional consequences of TMPRSS2 SNPs in susceptibility to SARS-CoV-2 among different populations. Journal of Biomolecular Structure and Dynamics, (</w:t>
      </w:r>
      <w:proofErr w:type="gramStart"/>
      <w:r w:rsidRPr="00B2121E">
        <w:rPr>
          <w:sz w:val="24"/>
          <w:szCs w:val="24"/>
        </w:rPr>
        <w:t>just-accepted</w:t>
      </w:r>
      <w:proofErr w:type="gramEnd"/>
      <w:r w:rsidRPr="00B2121E">
        <w:rPr>
          <w:sz w:val="24"/>
          <w:szCs w:val="24"/>
        </w:rPr>
        <w:t>), 1-18.</w:t>
      </w:r>
    </w:p>
    <w:p w14:paraId="5C4A5260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Shirato</w:t>
      </w:r>
      <w:proofErr w:type="spellEnd"/>
      <w:r w:rsidRPr="00B2121E">
        <w:rPr>
          <w:sz w:val="24"/>
          <w:szCs w:val="24"/>
        </w:rPr>
        <w:t>, K., Kawase, M., &amp; Matsuyama, S. (2018</w:t>
      </w:r>
      <w:r w:rsidRPr="00F92EFE">
        <w:rPr>
          <w:i/>
          <w:iCs/>
          <w:sz w:val="24"/>
          <w:szCs w:val="24"/>
        </w:rPr>
        <w:t>). Wild-type human coronaviruses prefer cell-surface TMPRSS2 to endosomal cathepsins for cell entry</w:t>
      </w:r>
      <w:r w:rsidRPr="00B2121E">
        <w:rPr>
          <w:sz w:val="24"/>
          <w:szCs w:val="24"/>
        </w:rPr>
        <w:t>. Virology, 517, 9-15.</w:t>
      </w:r>
    </w:p>
    <w:p w14:paraId="2A471B19" w14:textId="0D3D1F25" w:rsid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Shulla</w:t>
      </w:r>
      <w:proofErr w:type="spellEnd"/>
      <w:r w:rsidRPr="00B2121E">
        <w:rPr>
          <w:sz w:val="24"/>
          <w:szCs w:val="24"/>
        </w:rPr>
        <w:t xml:space="preserve">, A., Heald-Sargent, T., Subramanya, G., Zhao, J., Perlman, S., &amp; Gallagher, T. (2011). </w:t>
      </w:r>
      <w:r w:rsidRPr="00F92EFE">
        <w:rPr>
          <w:i/>
          <w:iCs/>
          <w:sz w:val="24"/>
          <w:szCs w:val="24"/>
        </w:rPr>
        <w:t>A transmembrane serine protease is linked to the severe acute respiratory syndrome coronavirus receptor and activates virus entry</w:t>
      </w:r>
      <w:r w:rsidRPr="00B2121E">
        <w:rPr>
          <w:sz w:val="24"/>
          <w:szCs w:val="24"/>
        </w:rPr>
        <w:t>. Journal of virology, 85(2), 873-882.</w:t>
      </w:r>
    </w:p>
    <w:p w14:paraId="7CE080F1" w14:textId="1B79775E" w:rsid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Walls, A. C., Park, Y. J., </w:t>
      </w:r>
      <w:proofErr w:type="spellStart"/>
      <w:r w:rsidRPr="00B2121E">
        <w:rPr>
          <w:sz w:val="24"/>
          <w:szCs w:val="24"/>
        </w:rPr>
        <w:t>Tortorici</w:t>
      </w:r>
      <w:proofErr w:type="spellEnd"/>
      <w:r w:rsidRPr="00B2121E">
        <w:rPr>
          <w:sz w:val="24"/>
          <w:szCs w:val="24"/>
        </w:rPr>
        <w:t xml:space="preserve">, M. A., Wall, A., McGuire, A. T., &amp; </w:t>
      </w:r>
      <w:proofErr w:type="spellStart"/>
      <w:r w:rsidRPr="00B2121E">
        <w:rPr>
          <w:sz w:val="24"/>
          <w:szCs w:val="24"/>
        </w:rPr>
        <w:t>Veesler</w:t>
      </w:r>
      <w:proofErr w:type="spellEnd"/>
      <w:r w:rsidRPr="00B2121E">
        <w:rPr>
          <w:sz w:val="24"/>
          <w:szCs w:val="24"/>
        </w:rPr>
        <w:t xml:space="preserve">, D. (2020). </w:t>
      </w:r>
      <w:r w:rsidRPr="00F92EFE">
        <w:rPr>
          <w:i/>
          <w:iCs/>
          <w:sz w:val="24"/>
          <w:szCs w:val="24"/>
        </w:rPr>
        <w:t>Structure, function, and antigenicity of the SARS-CoV-2 spike glycoprotein</w:t>
      </w:r>
      <w:r w:rsidRPr="00B2121E">
        <w:rPr>
          <w:sz w:val="24"/>
          <w:szCs w:val="24"/>
        </w:rPr>
        <w:t>. Cell.</w:t>
      </w:r>
    </w:p>
    <w:p w14:paraId="3C6FA29E" w14:textId="70FCC06A" w:rsidR="00F92EFE" w:rsidRPr="00F92EFE" w:rsidRDefault="00F92EFE" w:rsidP="00F92E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WHO, 2020 Who, </w:t>
      </w:r>
      <w:r w:rsidRPr="00F92EFE">
        <w:rPr>
          <w:i/>
          <w:iCs/>
          <w:sz w:val="24"/>
          <w:szCs w:val="24"/>
        </w:rPr>
        <w:t xml:space="preserve">Novel Coronavirus(2019-nCoV) Situation Report </w:t>
      </w:r>
      <w:proofErr w:type="gramStart"/>
      <w:r w:rsidRPr="00F92EFE">
        <w:rPr>
          <w:i/>
          <w:iCs/>
          <w:sz w:val="24"/>
          <w:szCs w:val="24"/>
        </w:rPr>
        <w:t>182</w:t>
      </w:r>
      <w:proofErr w:type="gramEnd"/>
    </w:p>
    <w:p w14:paraId="6029E451" w14:textId="6A6DFFDE" w:rsidR="00F92EFE" w:rsidRPr="00B2121E" w:rsidRDefault="00F92EFE" w:rsidP="00F92EFE">
      <w:pPr>
        <w:pStyle w:val="ListParagraph"/>
        <w:ind w:left="1080"/>
        <w:rPr>
          <w:sz w:val="24"/>
          <w:szCs w:val="24"/>
        </w:rPr>
      </w:pPr>
      <w:r w:rsidRPr="00F92EFE">
        <w:rPr>
          <w:sz w:val="24"/>
          <w:szCs w:val="24"/>
        </w:rPr>
        <w:t>https://www.who.int/docs/default-source/coronaviruse/situation-reports/20200720-covid-19-sitrep-182.pdf?sfvrsn=60aabc5c_2</w:t>
      </w:r>
      <w:r w:rsidRPr="00F92EFE">
        <w:rPr>
          <w:sz w:val="24"/>
          <w:szCs w:val="24"/>
        </w:rPr>
        <w:cr/>
      </w:r>
    </w:p>
    <w:p w14:paraId="3F68D4DF" w14:textId="064C74CE" w:rsidR="00A16CC8" w:rsidRDefault="00A16CC8">
      <w:pPr>
        <w:ind w:left="360"/>
        <w:rPr>
          <w:sz w:val="24"/>
          <w:szCs w:val="24"/>
        </w:rPr>
      </w:pPr>
    </w:p>
    <w:p w14:paraId="3E29BABC" w14:textId="77777777" w:rsidR="00A16CC8" w:rsidRDefault="00A16C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61C843" w14:textId="1A87FCB6" w:rsidR="00885E7E" w:rsidRDefault="00A16CC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Notes.</w:t>
      </w:r>
    </w:p>
    <w:p w14:paraId="6DF69A0C" w14:textId="6367CE17" w:rsidR="00A16CC8" w:rsidRDefault="00A16CC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Partial cleavage can be accomplished by using enzymes, such as trypsin and chymotrypsin, that break bonds between specific amino acids. </w:t>
      </w:r>
    </w:p>
    <w:p w14:paraId="205A37C7" w14:textId="4FA3AD81" w:rsidR="00A16CC8" w:rsidRDefault="00A16CC8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Trypsin: Cleaves the chain at the carboxyl groups of the basic amino </w:t>
      </w:r>
      <w:proofErr w:type="gramStart"/>
      <w:r>
        <w:rPr>
          <w:sz w:val="24"/>
          <w:szCs w:val="24"/>
        </w:rPr>
        <w:t>acids</w:t>
      </w:r>
      <w:proofErr w:type="gramEnd"/>
      <w:r>
        <w:rPr>
          <w:sz w:val="24"/>
          <w:szCs w:val="24"/>
        </w:rPr>
        <w:t xml:space="preserve"> lysine and arginine.</w:t>
      </w:r>
      <w:r w:rsidR="007031FF">
        <w:rPr>
          <w:sz w:val="24"/>
          <w:szCs w:val="24"/>
        </w:rPr>
        <w:t xml:space="preserve"> The cleavage takes place in such a way that the amino acid with the charged side chain ends up at the C-terminal end of one of the peptides produced by the reaction. A peptide can be automatically identified as the C-terminal end of the original chain if its C-terminal amino acid is not a site of cleavage.</w:t>
      </w:r>
    </w:p>
    <w:p w14:paraId="4C7C1448" w14:textId="1D4D8BA8" w:rsidR="00A16CC8" w:rsidRDefault="00A16CC8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Chymotryspin</w:t>
      </w:r>
      <w:proofErr w:type="spellEnd"/>
      <w:r>
        <w:rPr>
          <w:sz w:val="24"/>
          <w:szCs w:val="24"/>
        </w:rPr>
        <w:t xml:space="preserve">: Cleaves the chain at the carboxyl groups of the aromatic amino </w:t>
      </w:r>
      <w:proofErr w:type="gramStart"/>
      <w:r>
        <w:rPr>
          <w:sz w:val="24"/>
          <w:szCs w:val="24"/>
        </w:rPr>
        <w:t>acids</w:t>
      </w:r>
      <w:proofErr w:type="gramEnd"/>
      <w:r>
        <w:rPr>
          <w:sz w:val="24"/>
          <w:szCs w:val="24"/>
        </w:rPr>
        <w:t xml:space="preserve"> phenylalanine, tyrosine, and tryptophan.</w:t>
      </w:r>
    </w:p>
    <w:p w14:paraId="42F36D12" w14:textId="28EDCF10" w:rsidR="007031FF" w:rsidRDefault="007031FF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Protein domain- a conserved part of a given protein sequence and tertiary structure that can evolve, function, and exist independently of the rest of the protein chain.</w:t>
      </w:r>
    </w:p>
    <w:p w14:paraId="462D6A69" w14:textId="5AC201C7" w:rsidR="00BB6C9F" w:rsidRDefault="00BB6C9F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Quaternary structure is the final level of protein structure which is formed by two or more polypeptide chains. Each chain is termed a subunit of the structure.</w:t>
      </w:r>
    </w:p>
    <w:p w14:paraId="5C6BDCC0" w14:textId="360A962B" w:rsidR="00BB6C9F" w:rsidRDefault="00BB6C9F" w:rsidP="00BB6C9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Dimers, trimers, tetramers, consist </w:t>
      </w:r>
      <w:r w:rsidR="006D05C5">
        <w:rPr>
          <w:sz w:val="24"/>
          <w:szCs w:val="24"/>
        </w:rPr>
        <w:t>of</w:t>
      </w:r>
      <w:r>
        <w:rPr>
          <w:sz w:val="24"/>
          <w:szCs w:val="24"/>
        </w:rPr>
        <w:t xml:space="preserve"> two, three, and four polypeptide chains, respectively.</w:t>
      </w:r>
    </w:p>
    <w:p w14:paraId="62ED25BF" w14:textId="7235680A" w:rsidR="00BB6C9F" w:rsidRDefault="00BB6C9F" w:rsidP="00BB6C9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Oligomer- an aggregate of several smaller units (monomers); bonding </w:t>
      </w:r>
      <w:r w:rsidR="00DA2033">
        <w:rPr>
          <w:sz w:val="24"/>
          <w:szCs w:val="24"/>
        </w:rPr>
        <w:t xml:space="preserve">may be covalent or noncovalent. </w:t>
      </w:r>
    </w:p>
    <w:p w14:paraId="05E543A5" w14:textId="691D8366" w:rsidR="00DA2033" w:rsidRDefault="00DA2033" w:rsidP="00DA203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Chains with noncovalent bond result in subtle changes that can alter the structure at one site of the protein molecule. This is known as allosteric </w:t>
      </w:r>
      <w:proofErr w:type="spellStart"/>
      <w:r>
        <w:rPr>
          <w:sz w:val="24"/>
          <w:szCs w:val="24"/>
        </w:rPr>
        <w:t>hindess</w:t>
      </w:r>
      <w:proofErr w:type="spellEnd"/>
      <w:r>
        <w:rPr>
          <w:sz w:val="24"/>
          <w:szCs w:val="24"/>
        </w:rPr>
        <w:t>, which can cause conformational change in one subunit that induces a change in another subunit.</w:t>
      </w:r>
    </w:p>
    <w:p w14:paraId="2822495D" w14:textId="696FB788" w:rsidR="00DA2033" w:rsidRDefault="00C60A4A" w:rsidP="00DA20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Consensus Sequences- DNA sequences to which RNA polymerase binds; they are identical in many organisms </w:t>
      </w:r>
    </w:p>
    <w:p w14:paraId="7DE0DBA2" w14:textId="3C1768D5" w:rsidR="000D1D2C" w:rsidRDefault="000D1D2C" w:rsidP="00DA20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Protein kinases- a class of enzymes that modify a protein by </w:t>
      </w:r>
      <w:r w:rsidR="006D05C5">
        <w:rPr>
          <w:sz w:val="24"/>
          <w:szCs w:val="24"/>
        </w:rPr>
        <w:t>attaching</w:t>
      </w:r>
      <w:r>
        <w:rPr>
          <w:sz w:val="24"/>
          <w:szCs w:val="24"/>
        </w:rPr>
        <w:t xml:space="preserve"> a phosphate group to it</w:t>
      </w:r>
    </w:p>
    <w:p w14:paraId="0B9715E3" w14:textId="17B88F87" w:rsidR="006D05C5" w:rsidRDefault="001E659D" w:rsidP="00DA20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59D">
        <w:rPr>
          <w:sz w:val="24"/>
          <w:szCs w:val="24"/>
        </w:rPr>
        <w:t>I hypothesis that variation in the serine domain of TMPRSS2 will have an adverse effect on cross-species transmission</w:t>
      </w:r>
      <w:r>
        <w:rPr>
          <w:sz w:val="24"/>
          <w:szCs w:val="24"/>
        </w:rPr>
        <w:t xml:space="preserve"> of COVID-19. Specifically focusing on</w:t>
      </w:r>
      <w:r w:rsidR="00E82C51">
        <w:rPr>
          <w:sz w:val="24"/>
          <w:szCs w:val="24"/>
        </w:rPr>
        <w:t xml:space="preserve"> domesticated animal’s TMPRSS2 amino acid sequence. Protein folding and bonding affinity play a critical role in determining the cleavage potential for the proteolytic domain of TMPRSS2.</w:t>
      </w:r>
    </w:p>
    <w:p w14:paraId="1E66F5AD" w14:textId="18B3C0AE" w:rsidR="00F463E8" w:rsidRDefault="00F463E8" w:rsidP="00F463E8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42F390E1" w14:textId="32DE858E" w:rsidR="00F463E8" w:rsidRDefault="00F463E8" w:rsidP="00F463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want to compare two alignment sequences to return both similarities and differences with their positions labeled </w:t>
      </w:r>
    </w:p>
    <w:p w14:paraId="1DB66BAF" w14:textId="06400B71" w:rsidR="00F463E8" w:rsidRDefault="00F463E8" w:rsidP="00F463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want to pull a particular </w:t>
      </w:r>
      <w:proofErr w:type="gramStart"/>
      <w:r>
        <w:rPr>
          <w:i/>
          <w:iCs/>
          <w:sz w:val="24"/>
          <w:szCs w:val="24"/>
        </w:rPr>
        <w:t xml:space="preserve">species </w:t>
      </w:r>
      <w:r>
        <w:rPr>
          <w:sz w:val="24"/>
          <w:szCs w:val="24"/>
        </w:rPr>
        <w:t xml:space="preserve"> from</w:t>
      </w:r>
      <w:proofErr w:type="gramEnd"/>
      <w:r>
        <w:rPr>
          <w:sz w:val="24"/>
          <w:szCs w:val="24"/>
        </w:rPr>
        <w:t xml:space="preserve"> the </w:t>
      </w:r>
      <w:r w:rsidR="003C1AA5">
        <w:rPr>
          <w:sz w:val="24"/>
          <w:szCs w:val="24"/>
        </w:rPr>
        <w:t>main list of species and place it as a variable</w:t>
      </w:r>
    </w:p>
    <w:p w14:paraId="6B17B1BE" w14:textId="248FBF0F" w:rsidR="003C1AA5" w:rsidRDefault="003C1A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Run a multisequence alignment on the species to find the consensus sequence in </w:t>
      </w:r>
      <w:proofErr w:type="gramStart"/>
      <w:r>
        <w:rPr>
          <w:sz w:val="24"/>
          <w:szCs w:val="24"/>
        </w:rPr>
        <w:t>the  Desired</w:t>
      </w:r>
      <w:proofErr w:type="gramEnd"/>
      <w:r>
        <w:rPr>
          <w:sz w:val="24"/>
          <w:szCs w:val="24"/>
        </w:rPr>
        <w:t xml:space="preserve"> species list (DS</w:t>
      </w:r>
      <w:r w:rsidRPr="003C1AA5">
        <w:rPr>
          <w:sz w:val="24"/>
          <w:szCs w:val="24"/>
        </w:rPr>
        <w:t>)</w:t>
      </w:r>
    </w:p>
    <w:p w14:paraId="39A175FF" w14:textId="66B8B425" w:rsidR="003C1A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Take the position of the DS that matches with the positions of the trimmed Human sequence </w:t>
      </w:r>
    </w:p>
    <w:p w14:paraId="56E3E7DA" w14:textId="5D81BC8C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Convert the DS consensus sequence to a </w:t>
      </w:r>
      <w:proofErr w:type="spellStart"/>
      <w:r>
        <w:rPr>
          <w:sz w:val="24"/>
          <w:szCs w:val="24"/>
        </w:rPr>
        <w:t>SeqRecord</w:t>
      </w:r>
      <w:proofErr w:type="spellEnd"/>
      <w:r>
        <w:rPr>
          <w:sz w:val="24"/>
          <w:szCs w:val="24"/>
        </w:rPr>
        <w:t xml:space="preserve"> to compare to the human sequence</w:t>
      </w:r>
    </w:p>
    <w:p w14:paraId="552B25DE" w14:textId="4121F779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 a multiple sequence alignment of both DS and human</w:t>
      </w:r>
    </w:p>
    <w:p w14:paraId="67328599" w14:textId="45E07EB3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frequency of changes at specific sequence locations compare to the human sequence </w:t>
      </w:r>
    </w:p>
    <w:p w14:paraId="506980F4" w14:textId="46F19F5E" w:rsidR="006117A5" w:rsidRDefault="006117A5" w:rsidP="006117A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6117A5">
        <w:rPr>
          <w:sz w:val="24"/>
          <w:szCs w:val="24"/>
        </w:rPr>
        <w:t>Find out if these changes result in changes in amino acid properties (specifically hydrophobic to hydrophilic or basic to ac</w:t>
      </w:r>
      <w:r>
        <w:rPr>
          <w:sz w:val="24"/>
          <w:szCs w:val="24"/>
        </w:rPr>
        <w:t>id</w:t>
      </w:r>
      <w:r w:rsidR="003E2FF8">
        <w:rPr>
          <w:sz w:val="24"/>
          <w:szCs w:val="24"/>
        </w:rPr>
        <w:t>)</w:t>
      </w:r>
    </w:p>
    <w:p w14:paraId="3E7BB0E4" w14:textId="5E2AEE3B" w:rsidR="003E2FF8" w:rsidRPr="006117A5" w:rsidRDefault="003E2FF8" w:rsidP="006117A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Also find other differences in the amino sequence such as changes in disulfide bonding </w:t>
      </w:r>
    </w:p>
    <w:p w14:paraId="69A5E8B9" w14:textId="709897EE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similarities in the two sequences and record the position of those similarities </w:t>
      </w:r>
    </w:p>
    <w:p w14:paraId="2909884A" w14:textId="27BEC589" w:rsidR="006117A5" w:rsidRPr="003C1AA5" w:rsidRDefault="006117A5" w:rsidP="006117A5">
      <w:pPr>
        <w:pStyle w:val="ListParagraph"/>
        <w:rPr>
          <w:sz w:val="24"/>
          <w:szCs w:val="24"/>
        </w:rPr>
      </w:pPr>
    </w:p>
    <w:sectPr w:rsidR="006117A5" w:rsidRPr="003C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dan, Johnny T" w:date="2020-07-21T14:30:00Z" w:initials="AJT">
    <w:p w14:paraId="30840F0C" w14:textId="52ECE626" w:rsidR="0010689C" w:rsidRDefault="0010689C">
      <w:pPr>
        <w:pStyle w:val="CommentText"/>
      </w:pPr>
      <w:r>
        <w:rPr>
          <w:rStyle w:val="CommentReference"/>
        </w:rPr>
        <w:annotationRef/>
      </w:r>
      <w:r>
        <w:t>(Optional) Include something along the lines of a financial/economic impact in addition to deaths.</w:t>
      </w:r>
    </w:p>
  </w:comment>
  <w:comment w:id="3" w:author="Aldan, Johnny T" w:date="2020-07-21T14:54:00Z" w:initials="AJT">
    <w:p w14:paraId="16C2C0FC" w14:textId="2977D625" w:rsidR="00822657" w:rsidRDefault="00822657">
      <w:pPr>
        <w:pStyle w:val="CommentText"/>
      </w:pPr>
      <w:r>
        <w:rPr>
          <w:rStyle w:val="CommentReference"/>
        </w:rPr>
        <w:annotationRef/>
      </w:r>
      <w:r>
        <w:t>“curtailed global health systems and shattered the nation’s false sense of health care security within a matter of months.”</w:t>
      </w:r>
    </w:p>
  </w:comment>
  <w:comment w:id="4" w:author="Aldan, Johnny T" w:date="2020-07-21T14:46:00Z" w:initials="AJT">
    <w:p w14:paraId="0DC9CB22" w14:textId="0AA5437B" w:rsidR="003C76A3" w:rsidRDefault="003C76A3">
      <w:pPr>
        <w:pStyle w:val="CommentText"/>
      </w:pPr>
      <w:r>
        <w:rPr>
          <w:rStyle w:val="CommentReference"/>
        </w:rPr>
        <w:annotationRef/>
      </w:r>
      <w:r>
        <w:t>(Optional) Include financial/economic impact here</w:t>
      </w:r>
    </w:p>
  </w:comment>
  <w:comment w:id="5" w:author="Aldan, Johnny T" w:date="2020-07-21T14:52:00Z" w:initials="AJT">
    <w:p w14:paraId="0E4D4BD6" w14:textId="69E221A0" w:rsidR="00822657" w:rsidRDefault="00822657">
      <w:pPr>
        <w:pStyle w:val="CommentText"/>
      </w:pPr>
      <w:r>
        <w:rPr>
          <w:rStyle w:val="CommentReference"/>
        </w:rPr>
        <w:annotationRef/>
      </w:r>
      <w:r>
        <w:t>SOURCE</w:t>
      </w:r>
    </w:p>
  </w:comment>
  <w:comment w:id="9" w:author="Aldan, Johnny T" w:date="2020-07-21T16:08:00Z" w:initials="AJT">
    <w:p w14:paraId="122DB264" w14:textId="3487806F" w:rsidR="00BD1630" w:rsidRDefault="00BD1630">
      <w:pPr>
        <w:pStyle w:val="CommentText"/>
      </w:pPr>
      <w:r>
        <w:rPr>
          <w:rStyle w:val="CommentReference"/>
        </w:rPr>
        <w:annotationRef/>
      </w:r>
      <w:r>
        <w:t>(OPTIONAL) I believe that it is extremely important to include further human impact as direct result from the pandemic. Address health disparities among different ethnic populations, systemic socioeconomic issues as a direct of marginalization that have led to an increase prevalence/incidence among ethnic populations across the globe and in the nation.</w:t>
      </w:r>
    </w:p>
  </w:comment>
  <w:comment w:id="11" w:author="Aldan, Johnny T" w:date="2020-07-21T15:15:00Z" w:initials="AJT">
    <w:p w14:paraId="2EEFB908" w14:textId="7C789F55" w:rsidR="00F41E60" w:rsidRDefault="00F41E60">
      <w:pPr>
        <w:pStyle w:val="CommentText"/>
      </w:pPr>
      <w:r>
        <w:rPr>
          <w:rStyle w:val="CommentReference"/>
        </w:rPr>
        <w:annotationRef/>
      </w:r>
      <w:r>
        <w:t>SOURCE</w:t>
      </w:r>
    </w:p>
  </w:comment>
  <w:comment w:id="17" w:author="Aldan, Johnny T" w:date="2020-07-21T15:16:00Z" w:initials="AJT">
    <w:p w14:paraId="3A8570DF" w14:textId="3B7C0ABD" w:rsidR="00F41E60" w:rsidRDefault="00F41E60">
      <w:pPr>
        <w:pStyle w:val="CommentText"/>
      </w:pPr>
      <w:r>
        <w:rPr>
          <w:rStyle w:val="CommentReference"/>
        </w:rPr>
        <w:annotationRef/>
      </w:r>
      <w:r>
        <w:t>SOURCE</w:t>
      </w:r>
    </w:p>
  </w:comment>
  <w:comment w:id="18" w:author="Aldan, Johnny T" w:date="2020-07-21T15:17:00Z" w:initials="AJT">
    <w:p w14:paraId="763E5460" w14:textId="7684B9FD" w:rsidR="004B4FB1" w:rsidRDefault="004B4FB1">
      <w:pPr>
        <w:pStyle w:val="CommentText"/>
      </w:pPr>
      <w:r>
        <w:rPr>
          <w:rStyle w:val="CommentReference"/>
        </w:rPr>
        <w:annotationRef/>
      </w:r>
      <w:r>
        <w:t>(OPTIONAL) “TMPRSS2 is a synthesized zymogen, activated by proteolytic processing.”</w:t>
      </w:r>
    </w:p>
  </w:comment>
  <w:comment w:id="27" w:author="Aldan, Johnny T" w:date="2020-07-21T16:05:00Z" w:initials="AJT">
    <w:p w14:paraId="007CE31A" w14:textId="7B15A481" w:rsidR="00001D52" w:rsidRDefault="00001D52">
      <w:pPr>
        <w:pStyle w:val="CommentText"/>
      </w:pPr>
      <w:r>
        <w:rPr>
          <w:rStyle w:val="CommentReference"/>
        </w:rPr>
        <w:annotationRef/>
      </w:r>
      <w:r>
        <w:t>SOURCE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840F0C" w15:done="0"/>
  <w15:commentEx w15:paraId="16C2C0FC" w15:done="0"/>
  <w15:commentEx w15:paraId="0DC9CB22" w15:done="0"/>
  <w15:commentEx w15:paraId="0E4D4BD6" w15:done="0"/>
  <w15:commentEx w15:paraId="122DB264" w15:done="0"/>
  <w15:commentEx w15:paraId="2EEFB908" w15:done="0"/>
  <w15:commentEx w15:paraId="3A8570DF" w15:done="0"/>
  <w15:commentEx w15:paraId="763E5460" w15:done="0"/>
  <w15:commentEx w15:paraId="007CE3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0572B" w16cex:dateUtc="2020-06-26T17:14:00Z"/>
  <w16cex:commentExtensible w16cex:durableId="22A04805" w16cex:dateUtc="2020-06-26T16:10:00Z"/>
  <w16cex:commentExtensible w16cex:durableId="22A0481E" w16cex:dateUtc="2020-06-26T16:10:00Z"/>
  <w16cex:commentExtensible w16cex:durableId="22A04862" w16cex:dateUtc="2020-06-26T16:11:00Z"/>
  <w16cex:commentExtensible w16cex:durableId="22A04870" w16cex:dateUtc="2020-06-26T1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840F0C" w16cid:durableId="22C17A69"/>
  <w16cid:commentId w16cid:paraId="16C2C0FC" w16cid:durableId="22C18038"/>
  <w16cid:commentId w16cid:paraId="0DC9CB22" w16cid:durableId="22C17E4D"/>
  <w16cid:commentId w16cid:paraId="0E4D4BD6" w16cid:durableId="22C17F92"/>
  <w16cid:commentId w16cid:paraId="122DB264" w16cid:durableId="22C19172"/>
  <w16cid:commentId w16cid:paraId="2EEFB908" w16cid:durableId="22C1851A"/>
  <w16cid:commentId w16cid:paraId="3A8570DF" w16cid:durableId="22C1853E"/>
  <w16cid:commentId w16cid:paraId="763E5460" w16cid:durableId="22C18574"/>
  <w16cid:commentId w16cid:paraId="007CE31A" w16cid:durableId="22C190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AA933" w14:textId="77777777" w:rsidR="00E97FA6" w:rsidRDefault="00E97FA6" w:rsidP="00F41E60">
      <w:pPr>
        <w:spacing w:after="0" w:line="240" w:lineRule="auto"/>
      </w:pPr>
      <w:r>
        <w:separator/>
      </w:r>
    </w:p>
  </w:endnote>
  <w:endnote w:type="continuationSeparator" w:id="0">
    <w:p w14:paraId="150ED0BE" w14:textId="77777777" w:rsidR="00E97FA6" w:rsidRDefault="00E97FA6" w:rsidP="00F41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40520" w14:textId="77777777" w:rsidR="00E97FA6" w:rsidRDefault="00E97FA6" w:rsidP="00F41E60">
      <w:pPr>
        <w:spacing w:after="0" w:line="240" w:lineRule="auto"/>
      </w:pPr>
      <w:r>
        <w:separator/>
      </w:r>
    </w:p>
  </w:footnote>
  <w:footnote w:type="continuationSeparator" w:id="0">
    <w:p w14:paraId="2849418B" w14:textId="77777777" w:rsidR="00E97FA6" w:rsidRDefault="00E97FA6" w:rsidP="00F41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7E7"/>
    <w:multiLevelType w:val="hybridMultilevel"/>
    <w:tmpl w:val="89723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93431"/>
    <w:multiLevelType w:val="hybridMultilevel"/>
    <w:tmpl w:val="D384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A545C"/>
    <w:multiLevelType w:val="hybridMultilevel"/>
    <w:tmpl w:val="3F6CA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F0012E"/>
    <w:multiLevelType w:val="hybridMultilevel"/>
    <w:tmpl w:val="95C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F06F9"/>
    <w:multiLevelType w:val="hybridMultilevel"/>
    <w:tmpl w:val="7E7C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an, Johnny T">
    <w15:presenceInfo w15:providerId="AD" w15:userId="S::johnny.aldan@wsu.edu::59cfb166-10fa-440d-9887-42b65acd26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42"/>
    <w:rsid w:val="00001D52"/>
    <w:rsid w:val="00015522"/>
    <w:rsid w:val="000A4B96"/>
    <w:rsid w:val="000A7D46"/>
    <w:rsid w:val="000B2ED7"/>
    <w:rsid w:val="000B31D6"/>
    <w:rsid w:val="000D1D2C"/>
    <w:rsid w:val="000D6E0E"/>
    <w:rsid w:val="0010689C"/>
    <w:rsid w:val="00185604"/>
    <w:rsid w:val="001E659D"/>
    <w:rsid w:val="0021252F"/>
    <w:rsid w:val="00217193"/>
    <w:rsid w:val="00234FCE"/>
    <w:rsid w:val="00257083"/>
    <w:rsid w:val="00282687"/>
    <w:rsid w:val="002C4C1B"/>
    <w:rsid w:val="002E14F6"/>
    <w:rsid w:val="002E3BD2"/>
    <w:rsid w:val="00302A4D"/>
    <w:rsid w:val="00320E86"/>
    <w:rsid w:val="003342E7"/>
    <w:rsid w:val="00373BE3"/>
    <w:rsid w:val="003819E1"/>
    <w:rsid w:val="003A43D2"/>
    <w:rsid w:val="003C1AA5"/>
    <w:rsid w:val="003C76A3"/>
    <w:rsid w:val="003D71FC"/>
    <w:rsid w:val="003E2FF8"/>
    <w:rsid w:val="00405D88"/>
    <w:rsid w:val="00442DC4"/>
    <w:rsid w:val="00485D51"/>
    <w:rsid w:val="004B4FB1"/>
    <w:rsid w:val="004B59ED"/>
    <w:rsid w:val="004C7060"/>
    <w:rsid w:val="004E5C84"/>
    <w:rsid w:val="004E6983"/>
    <w:rsid w:val="00515395"/>
    <w:rsid w:val="00540301"/>
    <w:rsid w:val="00547BA9"/>
    <w:rsid w:val="0056678F"/>
    <w:rsid w:val="005E4BB1"/>
    <w:rsid w:val="006117A5"/>
    <w:rsid w:val="0067279F"/>
    <w:rsid w:val="00691FDD"/>
    <w:rsid w:val="00697CB9"/>
    <w:rsid w:val="006D05C5"/>
    <w:rsid w:val="007031FF"/>
    <w:rsid w:val="00726F2F"/>
    <w:rsid w:val="007E6E9B"/>
    <w:rsid w:val="007F619E"/>
    <w:rsid w:val="0082048F"/>
    <w:rsid w:val="00822657"/>
    <w:rsid w:val="00851365"/>
    <w:rsid w:val="00885E7E"/>
    <w:rsid w:val="008E739D"/>
    <w:rsid w:val="0097545B"/>
    <w:rsid w:val="00983FC0"/>
    <w:rsid w:val="009A2159"/>
    <w:rsid w:val="009F71DD"/>
    <w:rsid w:val="00A16CC8"/>
    <w:rsid w:val="00A37FCC"/>
    <w:rsid w:val="00A43FBD"/>
    <w:rsid w:val="00A64342"/>
    <w:rsid w:val="00B2121E"/>
    <w:rsid w:val="00B42C88"/>
    <w:rsid w:val="00B473FF"/>
    <w:rsid w:val="00B47DC0"/>
    <w:rsid w:val="00B54481"/>
    <w:rsid w:val="00BB6C9F"/>
    <w:rsid w:val="00BC72AA"/>
    <w:rsid w:val="00BD1630"/>
    <w:rsid w:val="00C04F57"/>
    <w:rsid w:val="00C223AA"/>
    <w:rsid w:val="00C60A4A"/>
    <w:rsid w:val="00C944B6"/>
    <w:rsid w:val="00CD6D6C"/>
    <w:rsid w:val="00D217E9"/>
    <w:rsid w:val="00D3570F"/>
    <w:rsid w:val="00D70A64"/>
    <w:rsid w:val="00DA2033"/>
    <w:rsid w:val="00E01CD7"/>
    <w:rsid w:val="00E11CFC"/>
    <w:rsid w:val="00E20B0F"/>
    <w:rsid w:val="00E740F4"/>
    <w:rsid w:val="00E77F7D"/>
    <w:rsid w:val="00E82C51"/>
    <w:rsid w:val="00E846DF"/>
    <w:rsid w:val="00E97FA6"/>
    <w:rsid w:val="00EB2B40"/>
    <w:rsid w:val="00EC25E8"/>
    <w:rsid w:val="00ED4B2D"/>
    <w:rsid w:val="00EF09CC"/>
    <w:rsid w:val="00F367B0"/>
    <w:rsid w:val="00F41E60"/>
    <w:rsid w:val="00F463E8"/>
    <w:rsid w:val="00F65649"/>
    <w:rsid w:val="00F7748C"/>
    <w:rsid w:val="00F92EFE"/>
    <w:rsid w:val="00FA2680"/>
    <w:rsid w:val="00FC7F77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0357"/>
  <w15:chartTrackingRefBased/>
  <w15:docId w15:val="{130A1E94-D89B-415F-89A2-6B9D5D21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3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2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4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77F7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E60"/>
  </w:style>
  <w:style w:type="paragraph" w:styleId="Footer">
    <w:name w:val="footer"/>
    <w:basedOn w:val="Normal"/>
    <w:link w:val="FooterChar"/>
    <w:uiPriority w:val="99"/>
    <w:unhideWhenUsed/>
    <w:rsid w:val="00F41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0.04.16.045302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30EF890-273E-724A-B9BA-C53893C0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ferrell</dc:creator>
  <cp:keywords/>
  <dc:description/>
  <cp:lastModifiedBy>Aldan, Johnny T</cp:lastModifiedBy>
  <cp:revision>11</cp:revision>
  <dcterms:created xsi:type="dcterms:W3CDTF">2020-07-21T18:51:00Z</dcterms:created>
  <dcterms:modified xsi:type="dcterms:W3CDTF">2020-07-21T20:15:00Z</dcterms:modified>
</cp:coreProperties>
</file>