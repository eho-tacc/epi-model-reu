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489AB" w14:textId="6E720FFB" w:rsidR="00A64342" w:rsidRPr="00A64342" w:rsidRDefault="00A64342" w:rsidP="00A64342">
      <w:pPr>
        <w:spacing w:after="120" w:line="240" w:lineRule="auto"/>
        <w:rPr>
          <w:rFonts w:eastAsia="SimSun"/>
          <w:b/>
          <w:sz w:val="28"/>
          <w:szCs w:val="28"/>
        </w:rPr>
      </w:pPr>
      <w:r w:rsidRPr="00A64342">
        <w:rPr>
          <w:b/>
          <w:bCs/>
          <w:sz w:val="28"/>
          <w:szCs w:val="28"/>
        </w:rPr>
        <w:t xml:space="preserve">Abstract: </w:t>
      </w:r>
      <w:r w:rsidR="003D65AA">
        <w:rPr>
          <w:rFonts w:eastAsia="SimSun"/>
          <w:b/>
          <w:sz w:val="28"/>
          <w:szCs w:val="28"/>
        </w:rPr>
        <w:t>The</w:t>
      </w:r>
      <w:r>
        <w:rPr>
          <w:rFonts w:eastAsia="SimSun"/>
          <w:b/>
          <w:sz w:val="28"/>
          <w:szCs w:val="28"/>
        </w:rPr>
        <w:t xml:space="preserve"> </w:t>
      </w:r>
      <w:r w:rsidR="00547BA9">
        <w:rPr>
          <w:rFonts w:eastAsia="SimSun"/>
          <w:b/>
          <w:sz w:val="28"/>
          <w:szCs w:val="28"/>
        </w:rPr>
        <w:t xml:space="preserve">Cleavage Potential of Cross-Species TMPRSS2 Variants </w:t>
      </w:r>
      <w:r w:rsidR="003D65AA">
        <w:rPr>
          <w:rFonts w:eastAsia="SimSun"/>
          <w:b/>
          <w:sz w:val="28"/>
          <w:szCs w:val="28"/>
        </w:rPr>
        <w:t>toward</w:t>
      </w:r>
      <w:r w:rsidR="00547BA9">
        <w:rPr>
          <w:rFonts w:eastAsia="SimSun"/>
          <w:b/>
          <w:sz w:val="28"/>
          <w:szCs w:val="28"/>
        </w:rPr>
        <w:t xml:space="preserve">  SARS-CoV-</w:t>
      </w:r>
      <w:r w:rsidR="00E846DF">
        <w:rPr>
          <w:rFonts w:eastAsia="SimSun"/>
          <w:b/>
          <w:sz w:val="28"/>
          <w:szCs w:val="28"/>
        </w:rPr>
        <w:t>2</w:t>
      </w:r>
      <w:r w:rsidR="00547BA9">
        <w:rPr>
          <w:rFonts w:eastAsia="SimSun"/>
          <w:b/>
          <w:sz w:val="28"/>
          <w:szCs w:val="28"/>
        </w:rPr>
        <w:t xml:space="preserve"> </w:t>
      </w:r>
      <w:r w:rsidR="003D65AA">
        <w:rPr>
          <w:rFonts w:eastAsia="SimSun"/>
          <w:b/>
          <w:sz w:val="28"/>
          <w:szCs w:val="28"/>
        </w:rPr>
        <w:t>S2’ Subunit</w:t>
      </w:r>
    </w:p>
    <w:p w14:paraId="4512410F" w14:textId="25D228EF" w:rsidR="00A64342" w:rsidRPr="00A64342" w:rsidRDefault="00A64342" w:rsidP="00A64342">
      <w:pPr>
        <w:spacing w:after="120" w:line="240" w:lineRule="auto"/>
        <w:rPr>
          <w:rFonts w:eastAsia="SimSun" w:cstheme="minorHAnsi"/>
          <w:sz w:val="24"/>
          <w:szCs w:val="24"/>
          <w:vertAlign w:val="superscript"/>
        </w:rPr>
      </w:pPr>
      <w:r w:rsidRPr="00A64342">
        <w:rPr>
          <w:rFonts w:eastAsia="SimSun" w:cstheme="minorHAnsi"/>
          <w:b/>
          <w:bCs/>
          <w:sz w:val="24"/>
          <w:szCs w:val="24"/>
        </w:rPr>
        <w:t>Tyshawn Ferrell</w:t>
      </w:r>
      <w:r w:rsidRPr="00A64342">
        <w:rPr>
          <w:rFonts w:eastAsia="SimSun" w:cstheme="minorHAnsi"/>
          <w:b/>
          <w:bCs/>
          <w:sz w:val="24"/>
          <w:szCs w:val="24"/>
          <w:vertAlign w:val="superscript"/>
        </w:rPr>
        <w:t>1,2</w:t>
      </w:r>
      <w:r>
        <w:rPr>
          <w:rFonts w:eastAsia="SimSun" w:cstheme="minorHAnsi"/>
          <w:b/>
          <w:bCs/>
          <w:sz w:val="24"/>
          <w:szCs w:val="24"/>
        </w:rPr>
        <w:t>, Kelly Pierce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  <w:r>
        <w:rPr>
          <w:rFonts w:eastAsia="SimSun" w:cstheme="minorHAnsi"/>
          <w:b/>
          <w:bCs/>
          <w:sz w:val="24"/>
          <w:szCs w:val="24"/>
        </w:rPr>
        <w:t>, Johnny Aldan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  <w:r>
        <w:rPr>
          <w:rFonts w:eastAsia="SimSun" w:cstheme="minorHAnsi"/>
          <w:b/>
          <w:bCs/>
          <w:sz w:val="24"/>
          <w:szCs w:val="24"/>
        </w:rPr>
        <w:t>, Ethan Ho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  <w:r>
        <w:rPr>
          <w:rFonts w:eastAsia="SimSun" w:cstheme="minorHAnsi"/>
          <w:b/>
          <w:bCs/>
          <w:sz w:val="24"/>
          <w:szCs w:val="24"/>
        </w:rPr>
        <w:t xml:space="preserve">, </w:t>
      </w:r>
      <w:proofErr w:type="spellStart"/>
      <w:r w:rsidR="00217193">
        <w:rPr>
          <w:rFonts w:eastAsia="SimSun" w:cstheme="minorHAnsi"/>
          <w:b/>
          <w:bCs/>
          <w:sz w:val="24"/>
          <w:szCs w:val="24"/>
        </w:rPr>
        <w:t>Dairian</w:t>
      </w:r>
      <w:proofErr w:type="spellEnd"/>
      <w:r w:rsidR="00217193">
        <w:rPr>
          <w:rFonts w:eastAsia="SimSun" w:cstheme="minorHAnsi"/>
          <w:b/>
          <w:bCs/>
          <w:sz w:val="24"/>
          <w:szCs w:val="24"/>
        </w:rPr>
        <w:t xml:space="preserve"> </w:t>
      </w:r>
      <w:proofErr w:type="spellStart"/>
      <w:r w:rsidR="00217193">
        <w:rPr>
          <w:rFonts w:eastAsia="SimSun" w:cstheme="minorHAnsi"/>
          <w:b/>
          <w:bCs/>
          <w:sz w:val="24"/>
          <w:szCs w:val="24"/>
        </w:rPr>
        <w:t>Balai</w:t>
      </w:r>
      <w:proofErr w:type="spellEnd"/>
      <w:r w:rsidR="00217193">
        <w:rPr>
          <w:rFonts w:eastAsia="SimSun" w:cstheme="minorHAnsi"/>
          <w:b/>
          <w:bCs/>
          <w:sz w:val="24"/>
          <w:szCs w:val="24"/>
        </w:rPr>
        <w:t xml:space="preserve"> </w:t>
      </w:r>
      <w:r w:rsidR="00217193">
        <w:rPr>
          <w:rFonts w:eastAsia="SimSun" w:cstheme="minorHAnsi"/>
          <w:b/>
          <w:bCs/>
          <w:sz w:val="24"/>
          <w:szCs w:val="24"/>
          <w:vertAlign w:val="superscript"/>
        </w:rPr>
        <w:t>1</w:t>
      </w:r>
    </w:p>
    <w:p w14:paraId="6856B16A" w14:textId="72795BE0" w:rsidR="00A64342" w:rsidRPr="00A64342" w:rsidRDefault="00A64342" w:rsidP="00A64342">
      <w:pPr>
        <w:spacing w:after="120" w:line="240" w:lineRule="auto"/>
        <w:rPr>
          <w:rFonts w:eastAsia="SimSun" w:cstheme="minorHAnsi"/>
          <w:sz w:val="24"/>
          <w:szCs w:val="24"/>
        </w:rPr>
      </w:pPr>
      <w:r w:rsidRPr="00A64342">
        <w:rPr>
          <w:rFonts w:eastAsia="SimSun" w:cstheme="minorHAnsi"/>
          <w:bCs/>
          <w:sz w:val="24"/>
          <w:szCs w:val="24"/>
          <w:vertAlign w:val="superscript"/>
        </w:rPr>
        <w:t>1</w:t>
      </w:r>
      <w:r w:rsidR="00217193">
        <w:rPr>
          <w:rFonts w:eastAsia="SimSun" w:cstheme="minorHAnsi"/>
          <w:bCs/>
          <w:sz w:val="24"/>
          <w:szCs w:val="24"/>
        </w:rPr>
        <w:t>Texas Advance Computing Center</w:t>
      </w:r>
      <w:r w:rsidRPr="00A64342">
        <w:rPr>
          <w:rFonts w:eastAsia="SimSun" w:cstheme="minorHAnsi"/>
          <w:b/>
          <w:sz w:val="24"/>
          <w:szCs w:val="24"/>
        </w:rPr>
        <w:t>,</w:t>
      </w:r>
      <w:r w:rsidR="00015522" w:rsidRPr="00015522">
        <w:rPr>
          <w:rFonts w:eastAsia="SimSun" w:cstheme="minorHAnsi"/>
          <w:b/>
          <w:sz w:val="24"/>
          <w:szCs w:val="24"/>
        </w:rPr>
        <w:t xml:space="preserve"> University of Texas at Austin,</w:t>
      </w:r>
      <w:r w:rsidRPr="00A64342">
        <w:rPr>
          <w:rFonts w:eastAsia="SimSun" w:cstheme="minorHAnsi"/>
          <w:b/>
          <w:sz w:val="24"/>
          <w:szCs w:val="24"/>
        </w:rPr>
        <w:t xml:space="preserve"> </w:t>
      </w:r>
      <w:r w:rsidR="00015522" w:rsidRPr="00015522">
        <w:rPr>
          <w:rFonts w:eastAsia="SimSun" w:cstheme="minorHAnsi"/>
          <w:b/>
          <w:sz w:val="24"/>
          <w:szCs w:val="24"/>
        </w:rPr>
        <w:t>Austin</w:t>
      </w:r>
      <w:r w:rsidRPr="00A64342">
        <w:rPr>
          <w:rFonts w:eastAsia="SimSun" w:cstheme="minorHAnsi"/>
          <w:b/>
          <w:sz w:val="24"/>
          <w:szCs w:val="24"/>
        </w:rPr>
        <w:t xml:space="preserve">, </w:t>
      </w:r>
      <w:r w:rsidR="00015522" w:rsidRPr="00015522">
        <w:rPr>
          <w:rFonts w:eastAsia="SimSun" w:cstheme="minorHAnsi"/>
          <w:b/>
          <w:sz w:val="24"/>
          <w:szCs w:val="24"/>
        </w:rPr>
        <w:t>TX</w:t>
      </w:r>
      <w:r w:rsidRPr="00A64342">
        <w:rPr>
          <w:rFonts w:eastAsia="SimSun" w:cstheme="minorHAnsi"/>
          <w:b/>
          <w:sz w:val="24"/>
          <w:szCs w:val="24"/>
        </w:rPr>
        <w:t xml:space="preserve">, </w:t>
      </w:r>
      <w:r w:rsidR="00015522">
        <w:rPr>
          <w:rFonts w:eastAsia="SimSun" w:cstheme="minorHAnsi"/>
          <w:b/>
          <w:sz w:val="24"/>
          <w:szCs w:val="24"/>
        </w:rPr>
        <w:t>78712-78758</w:t>
      </w:r>
    </w:p>
    <w:p w14:paraId="705B4E40" w14:textId="5AB7204E" w:rsidR="00540301" w:rsidRDefault="00A64342" w:rsidP="00A64342">
      <w:pPr>
        <w:spacing w:after="120" w:line="240" w:lineRule="auto"/>
        <w:rPr>
          <w:rFonts w:eastAsia="SimSun" w:cstheme="minorHAnsi"/>
          <w:b/>
          <w:bCs/>
          <w:color w:val="333333"/>
          <w:sz w:val="24"/>
          <w:szCs w:val="24"/>
          <w:shd w:val="clear" w:color="auto" w:fill="FFFFFF"/>
        </w:rPr>
      </w:pPr>
      <w:r w:rsidRPr="00A64342">
        <w:rPr>
          <w:rFonts w:eastAsia="SimSun" w:cstheme="minorHAnsi"/>
          <w:bCs/>
          <w:sz w:val="24"/>
          <w:szCs w:val="24"/>
          <w:vertAlign w:val="superscript"/>
        </w:rPr>
        <w:t>2</w:t>
      </w:r>
      <w:r w:rsidRPr="00A64342">
        <w:rPr>
          <w:rFonts w:eastAsia="SimSun" w:cstheme="minorHAnsi"/>
          <w:bCs/>
          <w:sz w:val="24"/>
          <w:szCs w:val="24"/>
        </w:rPr>
        <w:t xml:space="preserve">Department of Biology, </w:t>
      </w:r>
      <w:r w:rsidRPr="00A64342">
        <w:rPr>
          <w:rFonts w:eastAsia="SimSun" w:cstheme="minorHAnsi"/>
          <w:b/>
          <w:bCs/>
          <w:color w:val="333333"/>
          <w:sz w:val="24"/>
          <w:szCs w:val="24"/>
          <w:shd w:val="clear" w:color="auto" w:fill="FFFFFF"/>
        </w:rPr>
        <w:t>Albany State University, Albany, GA 31705</w:t>
      </w:r>
    </w:p>
    <w:p w14:paraId="3E5F31E5" w14:textId="77777777" w:rsidR="0067279F" w:rsidRPr="00A64342" w:rsidRDefault="0067279F" w:rsidP="00A64342">
      <w:pPr>
        <w:spacing w:after="120" w:line="240" w:lineRule="auto"/>
        <w:rPr>
          <w:rFonts w:eastAsia="SimSun" w:cstheme="minorHAnsi"/>
          <w:bCs/>
          <w:color w:val="333333"/>
          <w:sz w:val="24"/>
          <w:szCs w:val="24"/>
          <w:shd w:val="clear" w:color="auto" w:fill="FFFFFF"/>
        </w:rPr>
      </w:pPr>
    </w:p>
    <w:p w14:paraId="0D8B692E" w14:textId="23714452" w:rsidR="000E34F9" w:rsidRDefault="00B54481">
      <w:pPr>
        <w:rPr>
          <w:sz w:val="24"/>
          <w:szCs w:val="24"/>
        </w:rPr>
      </w:pPr>
      <w:r w:rsidRPr="0021252F">
        <w:rPr>
          <w:sz w:val="24"/>
          <w:szCs w:val="24"/>
        </w:rPr>
        <w:t>S</w:t>
      </w:r>
      <w:r w:rsidR="00EF09CC" w:rsidRPr="0021252F">
        <w:rPr>
          <w:sz w:val="24"/>
          <w:szCs w:val="24"/>
        </w:rPr>
        <w:t>evere acute respiratory syndrome coronavirus 2 (SARS-CoV-2)</w:t>
      </w:r>
      <w:r w:rsidRPr="0021252F">
        <w:rPr>
          <w:sz w:val="24"/>
          <w:szCs w:val="24"/>
        </w:rPr>
        <w:t>, a positive</w:t>
      </w:r>
      <w:r w:rsidR="00C04F57" w:rsidRPr="0021252F">
        <w:rPr>
          <w:sz w:val="24"/>
          <w:szCs w:val="24"/>
        </w:rPr>
        <w:t>-stranded RNA virus, has caused &gt;100,000 infections and &gt;50,000 deaths during the 2020 pandemic.</w:t>
      </w:r>
      <w:r w:rsidR="00BC72AA" w:rsidRPr="0021252F">
        <w:rPr>
          <w:sz w:val="24"/>
          <w:szCs w:val="24"/>
        </w:rPr>
        <w:t xml:space="preserve"> SARS-CoV-2 successful infecti</w:t>
      </w:r>
      <w:r w:rsidR="000E783E">
        <w:rPr>
          <w:sz w:val="24"/>
          <w:szCs w:val="24"/>
        </w:rPr>
        <w:t>vity</w:t>
      </w:r>
      <w:r w:rsidR="00BC72AA" w:rsidRPr="0021252F">
        <w:rPr>
          <w:sz w:val="24"/>
          <w:szCs w:val="24"/>
        </w:rPr>
        <w:t xml:space="preserve"> </w:t>
      </w:r>
      <w:del w:id="0" w:author="Ethan Ho" w:date="2020-07-31T11:23:00Z">
        <w:r w:rsidR="00BC72AA" w:rsidRPr="0021252F" w:rsidDel="00A7415C">
          <w:rPr>
            <w:sz w:val="24"/>
            <w:szCs w:val="24"/>
          </w:rPr>
          <w:delText>has been</w:delText>
        </w:r>
      </w:del>
      <w:ins w:id="1" w:author="Ethan Ho" w:date="2020-07-31T11:23:00Z">
        <w:r w:rsidR="00A7415C">
          <w:rPr>
            <w:sz w:val="24"/>
            <w:szCs w:val="24"/>
          </w:rPr>
          <w:t>is</w:t>
        </w:r>
      </w:ins>
      <w:ins w:id="2" w:author="Ethan Ho" w:date="2020-07-31T11:24:00Z">
        <w:r w:rsidR="00A7415C">
          <w:rPr>
            <w:sz w:val="24"/>
            <w:szCs w:val="24"/>
          </w:rPr>
          <w:t xml:space="preserve"> in part</w:t>
        </w:r>
      </w:ins>
      <w:r w:rsidR="00BC72AA" w:rsidRPr="0021252F">
        <w:rPr>
          <w:sz w:val="24"/>
          <w:szCs w:val="24"/>
        </w:rPr>
        <w:t xml:space="preserve"> due to structural </w:t>
      </w:r>
      <w:r w:rsidR="00EA270B">
        <w:rPr>
          <w:sz w:val="24"/>
          <w:szCs w:val="24"/>
        </w:rPr>
        <w:t>motifs</w:t>
      </w:r>
      <w:r w:rsidR="00BC72AA" w:rsidRPr="0021252F">
        <w:rPr>
          <w:sz w:val="24"/>
          <w:szCs w:val="24"/>
        </w:rPr>
        <w:t xml:space="preserve"> and specific cell receptor targeting.</w:t>
      </w:r>
      <w:r w:rsidR="00C04F57" w:rsidRPr="0021252F">
        <w:rPr>
          <w:sz w:val="24"/>
          <w:szCs w:val="24"/>
        </w:rPr>
        <w:t xml:space="preserve"> </w:t>
      </w:r>
      <w:r w:rsidR="00EA270B">
        <w:rPr>
          <w:sz w:val="24"/>
          <w:szCs w:val="24"/>
        </w:rPr>
        <w:t>SARS-CoV-2</w:t>
      </w:r>
      <w:r w:rsidR="00C04F57" w:rsidRPr="0021252F">
        <w:rPr>
          <w:sz w:val="24"/>
          <w:szCs w:val="24"/>
        </w:rPr>
        <w:t xml:space="preserve"> spike (S) glycoprotein</w:t>
      </w:r>
      <w:r w:rsidR="009A2159" w:rsidRPr="0021252F">
        <w:rPr>
          <w:sz w:val="24"/>
          <w:szCs w:val="24"/>
        </w:rPr>
        <w:t xml:space="preserve"> mediates cell </w:t>
      </w:r>
      <w:r w:rsidR="000E783E">
        <w:rPr>
          <w:sz w:val="24"/>
          <w:szCs w:val="24"/>
        </w:rPr>
        <w:t>attachment</w:t>
      </w:r>
      <w:r w:rsidR="009A2159" w:rsidRPr="0021252F">
        <w:rPr>
          <w:sz w:val="24"/>
          <w:szCs w:val="24"/>
        </w:rPr>
        <w:t xml:space="preserve"> by recognizing the angiotensin converting enzyme II (ACE2) receptor, which initializes cleavage </w:t>
      </w:r>
      <w:r w:rsidR="000E783E" w:rsidRPr="000E783E">
        <w:rPr>
          <w:sz w:val="24"/>
          <w:szCs w:val="24"/>
        </w:rPr>
        <w:t>by host cell proteases</w:t>
      </w:r>
      <w:r w:rsidR="009A2159" w:rsidRPr="0021252F">
        <w:rPr>
          <w:sz w:val="24"/>
          <w:szCs w:val="24"/>
        </w:rPr>
        <w:t xml:space="preserve"> to induce cell membrane fusion. </w:t>
      </w:r>
      <w:r w:rsidR="000E783E">
        <w:rPr>
          <w:sz w:val="24"/>
          <w:szCs w:val="24"/>
        </w:rPr>
        <w:t>I</w:t>
      </w:r>
      <w:r w:rsidR="004B59ED" w:rsidRPr="0021252F">
        <w:rPr>
          <w:sz w:val="24"/>
          <w:szCs w:val="24"/>
        </w:rPr>
        <w:t>n previous studies transmembrane protease/serine subfamily member 2 (TMPRSS2) ha</w:t>
      </w:r>
      <w:r w:rsidR="00D217E9" w:rsidRPr="0021252F">
        <w:rPr>
          <w:sz w:val="24"/>
          <w:szCs w:val="24"/>
        </w:rPr>
        <w:t>ve increased cleavage efficiency</w:t>
      </w:r>
      <w:r w:rsidR="003342E7" w:rsidRPr="0021252F">
        <w:rPr>
          <w:sz w:val="24"/>
          <w:szCs w:val="24"/>
        </w:rPr>
        <w:t xml:space="preserve"> towards the S protein</w:t>
      </w:r>
      <w:r w:rsidR="000E783E">
        <w:rPr>
          <w:sz w:val="24"/>
          <w:szCs w:val="24"/>
        </w:rPr>
        <w:t xml:space="preserve"> </w:t>
      </w:r>
      <w:r w:rsidR="003342E7" w:rsidRPr="0021252F">
        <w:rPr>
          <w:sz w:val="24"/>
          <w:szCs w:val="24"/>
        </w:rPr>
        <w:t>subunits</w:t>
      </w:r>
      <w:r w:rsidR="004B59ED" w:rsidRPr="0021252F">
        <w:rPr>
          <w:sz w:val="24"/>
          <w:szCs w:val="24"/>
        </w:rPr>
        <w:t xml:space="preserve">. This study aims to characterize cross-species variants of TMPRSS2 and </w:t>
      </w:r>
      <w:r w:rsidR="000E783E">
        <w:rPr>
          <w:sz w:val="24"/>
          <w:szCs w:val="24"/>
        </w:rPr>
        <w:t>their</w:t>
      </w:r>
      <w:r w:rsidR="004B59ED" w:rsidRPr="0021252F">
        <w:rPr>
          <w:sz w:val="24"/>
          <w:szCs w:val="24"/>
        </w:rPr>
        <w:t xml:space="preserve"> </w:t>
      </w:r>
      <w:commentRangeStart w:id="3"/>
      <w:r w:rsidR="004B59ED" w:rsidRPr="0021252F">
        <w:rPr>
          <w:sz w:val="24"/>
          <w:szCs w:val="24"/>
        </w:rPr>
        <w:t xml:space="preserve">potential to </w:t>
      </w:r>
      <w:r w:rsidR="00E740F4" w:rsidRPr="0021252F">
        <w:rPr>
          <w:sz w:val="24"/>
          <w:szCs w:val="24"/>
        </w:rPr>
        <w:t>cleave S proteins</w:t>
      </w:r>
      <w:r w:rsidR="000E783E">
        <w:rPr>
          <w:sz w:val="24"/>
          <w:szCs w:val="24"/>
        </w:rPr>
        <w:t xml:space="preserve"> subunits</w:t>
      </w:r>
      <w:r w:rsidR="00B2121E" w:rsidRPr="0021252F">
        <w:rPr>
          <w:sz w:val="24"/>
          <w:szCs w:val="24"/>
        </w:rPr>
        <w:t xml:space="preserve"> in silico</w:t>
      </w:r>
      <w:commentRangeEnd w:id="3"/>
      <w:r w:rsidR="00B73E41">
        <w:rPr>
          <w:rStyle w:val="CommentReference"/>
        </w:rPr>
        <w:commentReference w:id="3"/>
      </w:r>
      <w:r w:rsidR="00E740F4" w:rsidRPr="0021252F">
        <w:rPr>
          <w:sz w:val="24"/>
          <w:szCs w:val="24"/>
        </w:rPr>
        <w:t>.</w:t>
      </w:r>
      <w:r w:rsidR="002E14F6" w:rsidRPr="0021252F">
        <w:rPr>
          <w:sz w:val="24"/>
          <w:szCs w:val="24"/>
        </w:rPr>
        <w:t xml:space="preserve"> We hypothesize that TMPRSS2 aid</w:t>
      </w:r>
      <w:r w:rsidR="000E783E">
        <w:rPr>
          <w:sz w:val="24"/>
          <w:szCs w:val="24"/>
        </w:rPr>
        <w:t>s</w:t>
      </w:r>
      <w:r w:rsidR="002E14F6" w:rsidRPr="0021252F">
        <w:rPr>
          <w:sz w:val="24"/>
          <w:szCs w:val="24"/>
        </w:rPr>
        <w:t xml:space="preserve"> in the spillover of SARS-CoV-</w:t>
      </w:r>
      <w:r w:rsidR="00E846DF" w:rsidRPr="0021252F">
        <w:rPr>
          <w:sz w:val="24"/>
          <w:szCs w:val="24"/>
        </w:rPr>
        <w:t>2</w:t>
      </w:r>
      <w:r w:rsidR="002E14F6" w:rsidRPr="0021252F">
        <w:rPr>
          <w:sz w:val="24"/>
          <w:szCs w:val="24"/>
        </w:rPr>
        <w:t xml:space="preserve"> to alternate host </w:t>
      </w:r>
      <w:r w:rsidR="00185604" w:rsidRPr="0021252F">
        <w:rPr>
          <w:sz w:val="24"/>
          <w:szCs w:val="24"/>
        </w:rPr>
        <w:t xml:space="preserve">by </w:t>
      </w:r>
      <w:r w:rsidR="000E783E">
        <w:rPr>
          <w:sz w:val="24"/>
          <w:szCs w:val="24"/>
        </w:rPr>
        <w:t xml:space="preserve">having a </w:t>
      </w:r>
      <w:r w:rsidR="00E30CB8">
        <w:rPr>
          <w:sz w:val="24"/>
          <w:szCs w:val="24"/>
        </w:rPr>
        <w:t>conserved catalytic region</w:t>
      </w:r>
      <w:r w:rsidR="00185604" w:rsidRPr="0021252F">
        <w:rPr>
          <w:sz w:val="24"/>
          <w:szCs w:val="24"/>
        </w:rPr>
        <w:t xml:space="preserve">. </w:t>
      </w:r>
      <w:commentRangeStart w:id="4"/>
      <w:r w:rsidR="00185604" w:rsidRPr="0021252F">
        <w:rPr>
          <w:sz w:val="24"/>
          <w:szCs w:val="24"/>
        </w:rPr>
        <w:t xml:space="preserve">We </w:t>
      </w:r>
      <w:r w:rsidR="00442DC4" w:rsidRPr="0021252F">
        <w:rPr>
          <w:sz w:val="24"/>
          <w:szCs w:val="24"/>
        </w:rPr>
        <w:t>investigate</w:t>
      </w:r>
      <w:r w:rsidR="0043145D">
        <w:rPr>
          <w:sz w:val="24"/>
          <w:szCs w:val="24"/>
        </w:rPr>
        <w:t xml:space="preserve">d the </w:t>
      </w:r>
      <w:del w:id="5" w:author="Ethan Ho" w:date="2020-07-31T11:25:00Z">
        <w:r w:rsidR="00442DC4" w:rsidRPr="0021252F" w:rsidDel="00A7415C">
          <w:rPr>
            <w:sz w:val="24"/>
            <w:szCs w:val="24"/>
          </w:rPr>
          <w:delText>conserv</w:delText>
        </w:r>
        <w:r w:rsidR="0043145D" w:rsidDel="00A7415C">
          <w:rPr>
            <w:sz w:val="24"/>
            <w:szCs w:val="24"/>
          </w:rPr>
          <w:delText xml:space="preserve">eness </w:delText>
        </w:r>
      </w:del>
      <w:ins w:id="6" w:author="Ethan Ho" w:date="2020-07-31T11:25:00Z">
        <w:r w:rsidR="00A7415C">
          <w:rPr>
            <w:sz w:val="24"/>
            <w:szCs w:val="24"/>
          </w:rPr>
          <w:t xml:space="preserve">conservation </w:t>
        </w:r>
      </w:ins>
      <w:r w:rsidR="0043145D">
        <w:rPr>
          <w:sz w:val="24"/>
          <w:szCs w:val="24"/>
        </w:rPr>
        <w:t>of TMPRSS2 sequences</w:t>
      </w:r>
      <w:r w:rsidR="00E740F4" w:rsidRPr="0021252F">
        <w:rPr>
          <w:sz w:val="24"/>
          <w:szCs w:val="24"/>
        </w:rPr>
        <w:t xml:space="preserve"> amongst</w:t>
      </w:r>
      <w:r w:rsidR="00E30CB8">
        <w:rPr>
          <w:sz w:val="24"/>
          <w:szCs w:val="24"/>
        </w:rPr>
        <w:t xml:space="preserve"> several</w:t>
      </w:r>
      <w:r w:rsidR="00E740F4" w:rsidRPr="0021252F">
        <w:rPr>
          <w:sz w:val="24"/>
          <w:szCs w:val="24"/>
        </w:rPr>
        <w:t xml:space="preserve"> species </w:t>
      </w:r>
      <w:r w:rsidR="00B47DC0" w:rsidRPr="0021252F">
        <w:rPr>
          <w:sz w:val="24"/>
          <w:szCs w:val="24"/>
        </w:rPr>
        <w:t xml:space="preserve">and </w:t>
      </w:r>
      <w:r w:rsidR="00F7748C" w:rsidRPr="0021252F">
        <w:rPr>
          <w:sz w:val="24"/>
          <w:szCs w:val="24"/>
        </w:rPr>
        <w:t>assess</w:t>
      </w:r>
      <w:r w:rsidR="00E30CB8">
        <w:rPr>
          <w:sz w:val="24"/>
          <w:szCs w:val="24"/>
        </w:rPr>
        <w:t>ed</w:t>
      </w:r>
      <w:r w:rsidR="00F7748C" w:rsidRPr="0021252F">
        <w:rPr>
          <w:sz w:val="24"/>
          <w:szCs w:val="24"/>
        </w:rPr>
        <w:t xml:space="preserve"> their similarit</w:t>
      </w:r>
      <w:r w:rsidR="00185604" w:rsidRPr="0021252F">
        <w:rPr>
          <w:sz w:val="24"/>
          <w:szCs w:val="24"/>
        </w:rPr>
        <w:t>y</w:t>
      </w:r>
      <w:r w:rsidR="00F7748C" w:rsidRPr="0021252F">
        <w:rPr>
          <w:sz w:val="24"/>
          <w:szCs w:val="24"/>
        </w:rPr>
        <w:t xml:space="preserve"> to</w:t>
      </w:r>
      <w:r w:rsidR="0043145D">
        <w:rPr>
          <w:sz w:val="24"/>
          <w:szCs w:val="24"/>
        </w:rPr>
        <w:t xml:space="preserve"> the</w:t>
      </w:r>
      <w:r w:rsidR="00F7748C" w:rsidRPr="0021252F">
        <w:rPr>
          <w:sz w:val="24"/>
          <w:szCs w:val="24"/>
        </w:rPr>
        <w:t xml:space="preserve"> human </w:t>
      </w:r>
      <w:r w:rsidR="00E30CB8">
        <w:rPr>
          <w:sz w:val="24"/>
          <w:szCs w:val="24"/>
        </w:rPr>
        <w:t>homolog</w:t>
      </w:r>
      <w:r w:rsidR="00F7748C" w:rsidRPr="0021252F">
        <w:rPr>
          <w:sz w:val="24"/>
          <w:szCs w:val="24"/>
        </w:rPr>
        <w:t>.</w:t>
      </w:r>
      <w:commentRangeEnd w:id="4"/>
      <w:r w:rsidR="00B73E41">
        <w:rPr>
          <w:rStyle w:val="CommentReference"/>
        </w:rPr>
        <w:commentReference w:id="4"/>
      </w:r>
      <w:r w:rsidR="00885E7E" w:rsidRPr="0021252F">
        <w:rPr>
          <w:sz w:val="24"/>
          <w:szCs w:val="24"/>
        </w:rPr>
        <w:t xml:space="preserve"> We utilize</w:t>
      </w:r>
      <w:r w:rsidR="0043145D">
        <w:rPr>
          <w:sz w:val="24"/>
          <w:szCs w:val="24"/>
        </w:rPr>
        <w:t>d</w:t>
      </w:r>
      <w:r w:rsidR="00885E7E" w:rsidRPr="0021252F">
        <w:rPr>
          <w:sz w:val="24"/>
          <w:szCs w:val="24"/>
        </w:rPr>
        <w:t xml:space="preserve"> protein</w:t>
      </w:r>
      <w:r w:rsidR="00B47DC0" w:rsidRPr="0021252F">
        <w:rPr>
          <w:sz w:val="24"/>
          <w:szCs w:val="24"/>
        </w:rPr>
        <w:t xml:space="preserve"> </w:t>
      </w:r>
      <w:r w:rsidR="00885E7E" w:rsidRPr="0021252F">
        <w:rPr>
          <w:sz w:val="24"/>
          <w:szCs w:val="24"/>
        </w:rPr>
        <w:t>databanks to</w:t>
      </w:r>
      <w:r w:rsidR="0043145D">
        <w:rPr>
          <w:sz w:val="24"/>
          <w:szCs w:val="24"/>
        </w:rPr>
        <w:t xml:space="preserve"> form concise </w:t>
      </w:r>
      <w:ins w:id="7" w:author="Kelly Pierce" w:date="2020-07-31T14:29:00Z">
        <w:r w:rsidR="00B73E41">
          <w:rPr>
            <w:sz w:val="24"/>
            <w:szCs w:val="24"/>
          </w:rPr>
          <w:t xml:space="preserve">amino </w:t>
        </w:r>
      </w:ins>
      <w:del w:id="8" w:author="Ethan Ho" w:date="2020-07-31T11:26:00Z">
        <w:r w:rsidR="0043145D" w:rsidDel="00A7415C">
          <w:rPr>
            <w:sz w:val="24"/>
            <w:szCs w:val="24"/>
          </w:rPr>
          <w:delText xml:space="preserve">multiple </w:delText>
        </w:r>
      </w:del>
      <w:r w:rsidR="0043145D">
        <w:rPr>
          <w:sz w:val="24"/>
          <w:szCs w:val="24"/>
        </w:rPr>
        <w:t xml:space="preserve">sequence alignments of </w:t>
      </w:r>
      <w:r w:rsidR="00E30CB8">
        <w:rPr>
          <w:sz w:val="24"/>
          <w:szCs w:val="24"/>
        </w:rPr>
        <w:t>six</w:t>
      </w:r>
      <w:r w:rsidR="0043145D">
        <w:rPr>
          <w:sz w:val="24"/>
          <w:szCs w:val="24"/>
        </w:rPr>
        <w:t xml:space="preserve"> domestic animals for comparisons with the human variant</w:t>
      </w:r>
      <w:r w:rsidR="00885E7E" w:rsidRPr="0021252F">
        <w:rPr>
          <w:sz w:val="24"/>
          <w:szCs w:val="24"/>
        </w:rPr>
        <w:t>.</w:t>
      </w:r>
      <w:r w:rsidR="000E34F9">
        <w:rPr>
          <w:sz w:val="24"/>
          <w:szCs w:val="24"/>
        </w:rPr>
        <w:t xml:space="preserve"> We characterized differences in catalytically important residues based off </w:t>
      </w:r>
      <w:commentRangeStart w:id="9"/>
      <w:r w:rsidR="000E34F9">
        <w:rPr>
          <w:sz w:val="24"/>
          <w:szCs w:val="24"/>
        </w:rPr>
        <w:t>the position specific score matrix</w:t>
      </w:r>
      <w:commentRangeEnd w:id="9"/>
      <w:r w:rsidR="00B73E41">
        <w:rPr>
          <w:rStyle w:val="CommentReference"/>
        </w:rPr>
        <w:commentReference w:id="9"/>
      </w:r>
      <w:r w:rsidR="000E34F9">
        <w:rPr>
          <w:sz w:val="24"/>
          <w:szCs w:val="24"/>
        </w:rPr>
        <w:t xml:space="preserve"> and </w:t>
      </w:r>
      <w:del w:id="10" w:author="Ethan Ho" w:date="2020-07-31T11:26:00Z">
        <w:r w:rsidR="000E34F9" w:rsidDel="00A7415C">
          <w:rPr>
            <w:sz w:val="24"/>
            <w:szCs w:val="24"/>
          </w:rPr>
          <w:delText xml:space="preserve">property </w:delText>
        </w:r>
      </w:del>
      <w:r w:rsidR="000E34F9">
        <w:rPr>
          <w:sz w:val="24"/>
          <w:szCs w:val="24"/>
        </w:rPr>
        <w:t>changes</w:t>
      </w:r>
      <w:ins w:id="11" w:author="Ethan Ho" w:date="2020-07-31T11:26:00Z">
        <w:r w:rsidR="00A7415C">
          <w:rPr>
            <w:sz w:val="24"/>
            <w:szCs w:val="24"/>
          </w:rPr>
          <w:t xml:space="preserve"> in amino acid properties</w:t>
        </w:r>
      </w:ins>
      <w:r w:rsidR="000E34F9">
        <w:rPr>
          <w:sz w:val="24"/>
          <w:szCs w:val="24"/>
        </w:rPr>
        <w:t>.</w:t>
      </w:r>
      <w:r w:rsidR="00885E7E" w:rsidRPr="0021252F">
        <w:rPr>
          <w:sz w:val="24"/>
          <w:szCs w:val="24"/>
        </w:rPr>
        <w:t xml:space="preserve"> </w:t>
      </w:r>
      <w:del w:id="12" w:author="Ethan Ho" w:date="2020-07-31T11:27:00Z">
        <w:r w:rsidR="0043145D" w:rsidDel="00A7415C">
          <w:rPr>
            <w:sz w:val="24"/>
            <w:szCs w:val="24"/>
          </w:rPr>
          <w:delText xml:space="preserve">Our results demonstrated </w:delText>
        </w:r>
      </w:del>
      <w:ins w:id="13" w:author="Ethan Ho" w:date="2020-07-31T11:27:00Z">
        <w:r w:rsidR="00A7415C">
          <w:rPr>
            <w:sz w:val="24"/>
            <w:szCs w:val="24"/>
          </w:rPr>
          <w:t xml:space="preserve">We found </w:t>
        </w:r>
      </w:ins>
      <w:r w:rsidR="0043145D">
        <w:rPr>
          <w:sz w:val="24"/>
          <w:szCs w:val="24"/>
        </w:rPr>
        <w:t xml:space="preserve">that </w:t>
      </w:r>
      <w:r w:rsidR="000E34F9">
        <w:rPr>
          <w:sz w:val="24"/>
          <w:szCs w:val="24"/>
        </w:rPr>
        <w:t xml:space="preserve">important residues within TMPRSS2 are highly conserved, </w:t>
      </w:r>
      <w:ins w:id="14" w:author="Kelly Pierce" w:date="2020-07-31T14:31:00Z">
        <w:r w:rsidR="00B73E41">
          <w:rPr>
            <w:sz w:val="24"/>
            <w:szCs w:val="24"/>
          </w:rPr>
          <w:t>a</w:t>
        </w:r>
      </w:ins>
      <w:ins w:id="15" w:author="Kelly Pierce" w:date="2020-07-31T14:32:00Z">
        <w:r w:rsidR="00B73E41">
          <w:rPr>
            <w:sz w:val="24"/>
            <w:szCs w:val="24"/>
          </w:rPr>
          <w:t xml:space="preserve">nd found only </w:t>
        </w:r>
      </w:ins>
      <w:commentRangeStart w:id="16"/>
      <w:r w:rsidR="000E34F9">
        <w:rPr>
          <w:sz w:val="24"/>
          <w:szCs w:val="24"/>
        </w:rPr>
        <w:t xml:space="preserve">substitutions </w:t>
      </w:r>
      <w:del w:id="17" w:author="Kelly Pierce" w:date="2020-07-31T14:32:00Z">
        <w:r w:rsidR="000E34F9" w:rsidDel="00B73E41">
          <w:rPr>
            <w:sz w:val="24"/>
            <w:szCs w:val="24"/>
          </w:rPr>
          <w:delText>led to had</w:delText>
        </w:r>
      </w:del>
      <w:ins w:id="18" w:author="Kelly Pierce" w:date="2020-07-31T14:32:00Z">
        <w:r w:rsidR="00B73E41">
          <w:rPr>
            <w:sz w:val="24"/>
            <w:szCs w:val="24"/>
          </w:rPr>
          <w:t>likely to have</w:t>
        </w:r>
      </w:ins>
      <w:r w:rsidR="000E34F9">
        <w:rPr>
          <w:sz w:val="24"/>
          <w:szCs w:val="24"/>
        </w:rPr>
        <w:t xml:space="preserve"> minor </w:t>
      </w:r>
      <w:r w:rsidR="00EA270B">
        <w:rPr>
          <w:sz w:val="24"/>
          <w:szCs w:val="24"/>
        </w:rPr>
        <w:t>effect</w:t>
      </w:r>
      <w:r w:rsidR="000E34F9">
        <w:rPr>
          <w:sz w:val="24"/>
          <w:szCs w:val="24"/>
        </w:rPr>
        <w:t xml:space="preserve"> on catalytic activity</w:t>
      </w:r>
      <w:commentRangeEnd w:id="16"/>
      <w:r w:rsidR="00B75496">
        <w:rPr>
          <w:rStyle w:val="CommentReference"/>
        </w:rPr>
        <w:commentReference w:id="16"/>
      </w:r>
      <w:del w:id="19" w:author="Ethan Ho" w:date="2020-07-31T11:27:00Z">
        <w:r w:rsidR="000E34F9" w:rsidDel="00B75496">
          <w:rPr>
            <w:sz w:val="24"/>
            <w:szCs w:val="24"/>
          </w:rPr>
          <w:delText xml:space="preserve">, in </w:delText>
        </w:r>
        <w:r w:rsidR="00E30CB8" w:rsidDel="00B75496">
          <w:rPr>
            <w:sz w:val="24"/>
            <w:szCs w:val="24"/>
          </w:rPr>
          <w:delText>silica</w:delText>
        </w:r>
      </w:del>
      <w:r w:rsidR="000E34F9">
        <w:rPr>
          <w:sz w:val="24"/>
          <w:szCs w:val="24"/>
        </w:rPr>
        <w:t>.</w:t>
      </w:r>
      <w:r w:rsidR="0043145D">
        <w:rPr>
          <w:sz w:val="24"/>
          <w:szCs w:val="24"/>
        </w:rPr>
        <w:t xml:space="preserve"> </w:t>
      </w:r>
      <w:r w:rsidR="002E14F6" w:rsidRPr="0021252F">
        <w:rPr>
          <w:sz w:val="24"/>
          <w:szCs w:val="24"/>
        </w:rPr>
        <w:t xml:space="preserve">This study </w:t>
      </w:r>
      <w:r w:rsidR="000E34F9">
        <w:rPr>
          <w:sz w:val="24"/>
          <w:szCs w:val="24"/>
        </w:rPr>
        <w:t>has</w:t>
      </w:r>
      <w:r w:rsidR="002E14F6" w:rsidRPr="0021252F">
        <w:rPr>
          <w:sz w:val="24"/>
          <w:szCs w:val="24"/>
        </w:rPr>
        <w:t xml:space="preserve"> provide</w:t>
      </w:r>
      <w:r w:rsidR="000E34F9">
        <w:rPr>
          <w:sz w:val="24"/>
          <w:szCs w:val="24"/>
        </w:rPr>
        <w:t>d</w:t>
      </w:r>
      <w:r w:rsidR="002E14F6" w:rsidRPr="0021252F">
        <w:rPr>
          <w:sz w:val="24"/>
          <w:szCs w:val="24"/>
        </w:rPr>
        <w:t xml:space="preserve"> insight on possible </w:t>
      </w:r>
      <w:r w:rsidR="000E34F9">
        <w:rPr>
          <w:sz w:val="24"/>
          <w:szCs w:val="24"/>
        </w:rPr>
        <w:t>spillover into alternate</w:t>
      </w:r>
      <w:r w:rsidR="002E14F6" w:rsidRPr="0021252F">
        <w:rPr>
          <w:sz w:val="24"/>
          <w:szCs w:val="24"/>
        </w:rPr>
        <w:t xml:space="preserve"> host</w:t>
      </w:r>
      <w:r w:rsidR="000E34F9">
        <w:rPr>
          <w:sz w:val="24"/>
          <w:szCs w:val="24"/>
        </w:rPr>
        <w:t xml:space="preserve"> </w:t>
      </w:r>
      <w:r w:rsidR="002E14F6" w:rsidRPr="0021252F">
        <w:rPr>
          <w:sz w:val="24"/>
          <w:szCs w:val="24"/>
        </w:rPr>
        <w:t xml:space="preserve">with structurally similar TMPRSS2 </w:t>
      </w:r>
      <w:r w:rsidR="000E34F9">
        <w:rPr>
          <w:sz w:val="24"/>
          <w:szCs w:val="24"/>
        </w:rPr>
        <w:t>variants</w:t>
      </w:r>
      <w:r w:rsidR="002E14F6" w:rsidRPr="0021252F">
        <w:rPr>
          <w:sz w:val="24"/>
          <w:szCs w:val="24"/>
        </w:rPr>
        <w:t xml:space="preserve"> compared to humans</w:t>
      </w:r>
      <w:ins w:id="20" w:author="Ethan Ho" w:date="2020-07-31T11:27:00Z">
        <w:r w:rsidR="00B75496">
          <w:rPr>
            <w:sz w:val="24"/>
            <w:szCs w:val="24"/>
          </w:rPr>
          <w:t>,</w:t>
        </w:r>
      </w:ins>
      <w:del w:id="21" w:author="Ethan Ho" w:date="2020-07-31T11:27:00Z">
        <w:r w:rsidR="00BC72AA" w:rsidRPr="0021252F" w:rsidDel="00B75496">
          <w:rPr>
            <w:sz w:val="24"/>
            <w:szCs w:val="24"/>
          </w:rPr>
          <w:delText>;</w:delText>
        </w:r>
      </w:del>
      <w:r w:rsidR="00BC72AA" w:rsidRPr="0021252F">
        <w:rPr>
          <w:sz w:val="24"/>
          <w:szCs w:val="24"/>
        </w:rPr>
        <w:t xml:space="preserve"> </w:t>
      </w:r>
      <w:r w:rsidR="000E34F9">
        <w:rPr>
          <w:sz w:val="24"/>
          <w:szCs w:val="24"/>
        </w:rPr>
        <w:t xml:space="preserve">posing an immense threat </w:t>
      </w:r>
      <w:r w:rsidR="00FA39BA">
        <w:rPr>
          <w:sz w:val="24"/>
          <w:szCs w:val="24"/>
        </w:rPr>
        <w:t>for epidemics in domesticated animal populations.</w:t>
      </w:r>
    </w:p>
    <w:p w14:paraId="4AD0FFD5" w14:textId="08AAF801" w:rsidR="00E20B0F" w:rsidRDefault="000E34F9">
      <w:pPr>
        <w:rPr>
          <w:ins w:id="22" w:author="Kelly Pierce" w:date="2020-07-31T15:10:00Z"/>
          <w:b/>
          <w:bCs/>
          <w:sz w:val="24"/>
          <w:szCs w:val="24"/>
        </w:rPr>
      </w:pPr>
      <w:r w:rsidRPr="009F71DD">
        <w:rPr>
          <w:b/>
          <w:bCs/>
          <w:sz w:val="24"/>
          <w:szCs w:val="24"/>
        </w:rPr>
        <w:t xml:space="preserve"> </w:t>
      </w:r>
      <w:r w:rsidR="008E739D" w:rsidRPr="009F71DD">
        <w:rPr>
          <w:b/>
          <w:bCs/>
          <w:sz w:val="24"/>
          <w:szCs w:val="24"/>
        </w:rPr>
        <w:t>Introduction</w:t>
      </w:r>
    </w:p>
    <w:p w14:paraId="6F00EF77" w14:textId="58CF10FC" w:rsidR="00B73E41" w:rsidRDefault="00B73E41">
      <w:pPr>
        <w:rPr>
          <w:ins w:id="23" w:author="Kelly Pierce" w:date="2020-07-31T15:10:00Z"/>
          <w:b/>
          <w:bCs/>
          <w:sz w:val="24"/>
          <w:szCs w:val="24"/>
        </w:rPr>
      </w:pPr>
      <w:ins w:id="24" w:author="Kelly Pierce" w:date="2020-07-31T15:10:00Z">
        <w:r>
          <w:rPr>
            <w:b/>
            <w:bCs/>
            <w:sz w:val="24"/>
            <w:szCs w:val="24"/>
          </w:rPr>
          <w:t>Proposed organization:</w:t>
        </w:r>
      </w:ins>
    </w:p>
    <w:p w14:paraId="1ACB7508" w14:textId="17214D30" w:rsidR="00B73E41" w:rsidRDefault="00B73E41" w:rsidP="00B73E41">
      <w:pPr>
        <w:pStyle w:val="ListParagraph"/>
        <w:numPr>
          <w:ilvl w:val="0"/>
          <w:numId w:val="7"/>
        </w:numPr>
        <w:rPr>
          <w:ins w:id="25" w:author="Kelly Pierce" w:date="2020-07-31T15:10:00Z"/>
          <w:b/>
          <w:bCs/>
          <w:sz w:val="24"/>
          <w:szCs w:val="24"/>
        </w:rPr>
      </w:pPr>
      <w:ins w:id="26" w:author="Kelly Pierce" w:date="2020-07-31T15:10:00Z">
        <w:r>
          <w:rPr>
            <w:b/>
            <w:bCs/>
            <w:sz w:val="24"/>
            <w:szCs w:val="24"/>
          </w:rPr>
          <w:t>Viral entry: introduce ACE2, TMPRSS2, and other important host cell proteins as mediators of viral entry</w:t>
        </w:r>
      </w:ins>
      <w:ins w:id="27" w:author="Kelly Pierce" w:date="2020-07-31T15:11:00Z">
        <w:r>
          <w:rPr>
            <w:b/>
            <w:bCs/>
            <w:sz w:val="24"/>
            <w:szCs w:val="24"/>
          </w:rPr>
          <w:t xml:space="preserve">. </w:t>
        </w:r>
      </w:ins>
    </w:p>
    <w:p w14:paraId="6AE808D1" w14:textId="040FBE9C" w:rsidR="00B73E41" w:rsidRDefault="00B73E41" w:rsidP="00B73E41">
      <w:pPr>
        <w:pStyle w:val="ListParagraph"/>
        <w:numPr>
          <w:ilvl w:val="0"/>
          <w:numId w:val="7"/>
        </w:numPr>
        <w:rPr>
          <w:ins w:id="28" w:author="Kelly Pierce" w:date="2020-07-31T15:11:00Z"/>
          <w:b/>
          <w:bCs/>
          <w:sz w:val="24"/>
          <w:szCs w:val="24"/>
        </w:rPr>
      </w:pPr>
      <w:ins w:id="29" w:author="Kelly Pierce" w:date="2020-07-31T15:11:00Z">
        <w:r>
          <w:rPr>
            <w:b/>
            <w:bCs/>
            <w:sz w:val="24"/>
            <w:szCs w:val="24"/>
          </w:rPr>
          <w:t>TMPRSS2: describe the salient details of this protein for SARS-CoV-2</w:t>
        </w:r>
      </w:ins>
    </w:p>
    <w:p w14:paraId="6B1021CA" w14:textId="687C4508" w:rsidR="00B73E41" w:rsidRDefault="00B73E41" w:rsidP="00B73E41">
      <w:pPr>
        <w:pStyle w:val="ListParagraph"/>
        <w:numPr>
          <w:ilvl w:val="1"/>
          <w:numId w:val="7"/>
        </w:numPr>
        <w:rPr>
          <w:ins w:id="30" w:author="Kelly Pierce" w:date="2020-07-31T15:11:00Z"/>
          <w:b/>
          <w:bCs/>
          <w:sz w:val="24"/>
          <w:szCs w:val="24"/>
        </w:rPr>
      </w:pPr>
      <w:ins w:id="31" w:author="Kelly Pierce" w:date="2020-07-31T15:11:00Z">
        <w:r>
          <w:rPr>
            <w:b/>
            <w:bCs/>
            <w:sz w:val="24"/>
            <w:szCs w:val="24"/>
          </w:rPr>
          <w:t>Receptor binding domain</w:t>
        </w:r>
      </w:ins>
    </w:p>
    <w:p w14:paraId="027136A0" w14:textId="382A4D8E" w:rsidR="00B73E41" w:rsidRDefault="00B73E41" w:rsidP="00B73E41">
      <w:pPr>
        <w:pStyle w:val="ListParagraph"/>
        <w:numPr>
          <w:ilvl w:val="1"/>
          <w:numId w:val="7"/>
        </w:numPr>
        <w:rPr>
          <w:ins w:id="32" w:author="Kelly Pierce" w:date="2020-07-31T15:12:00Z"/>
          <w:b/>
          <w:bCs/>
          <w:sz w:val="24"/>
          <w:szCs w:val="24"/>
        </w:rPr>
      </w:pPr>
      <w:ins w:id="33" w:author="Kelly Pierce" w:date="2020-07-31T15:12:00Z">
        <w:r>
          <w:rPr>
            <w:b/>
            <w:bCs/>
            <w:sz w:val="24"/>
            <w:szCs w:val="24"/>
          </w:rPr>
          <w:t>Catalytic triad</w:t>
        </w:r>
      </w:ins>
    </w:p>
    <w:p w14:paraId="49EE199A" w14:textId="6717F676" w:rsidR="00B73E41" w:rsidRDefault="00B73E41" w:rsidP="00B73E41">
      <w:pPr>
        <w:pStyle w:val="ListParagraph"/>
        <w:numPr>
          <w:ilvl w:val="1"/>
          <w:numId w:val="7"/>
        </w:numPr>
        <w:rPr>
          <w:ins w:id="34" w:author="Kelly Pierce" w:date="2020-07-31T15:12:00Z"/>
          <w:b/>
          <w:bCs/>
          <w:sz w:val="24"/>
          <w:szCs w:val="24"/>
        </w:rPr>
      </w:pPr>
      <w:ins w:id="35" w:author="Kelly Pierce" w:date="2020-07-31T15:12:00Z">
        <w:r>
          <w:rPr>
            <w:b/>
            <w:bCs/>
            <w:sz w:val="24"/>
            <w:szCs w:val="24"/>
          </w:rPr>
          <w:t>Role of disulfide bonds</w:t>
        </w:r>
      </w:ins>
    </w:p>
    <w:p w14:paraId="6F9929BA" w14:textId="7214FE93" w:rsidR="00B73E41" w:rsidRDefault="00B73E41" w:rsidP="00B73E41">
      <w:pPr>
        <w:pStyle w:val="ListParagraph"/>
        <w:numPr>
          <w:ilvl w:val="0"/>
          <w:numId w:val="7"/>
        </w:numPr>
        <w:rPr>
          <w:ins w:id="36" w:author="Kelly Pierce" w:date="2020-07-31T15:25:00Z"/>
          <w:b/>
          <w:bCs/>
          <w:sz w:val="24"/>
          <w:szCs w:val="24"/>
        </w:rPr>
      </w:pPr>
      <w:ins w:id="37" w:author="Kelly Pierce" w:date="2020-07-31T15:25:00Z">
        <w:r>
          <w:rPr>
            <w:b/>
            <w:bCs/>
            <w:sz w:val="24"/>
            <w:szCs w:val="24"/>
          </w:rPr>
          <w:t xml:space="preserve">Viral host range as a property of host entry protein conservation: say a few words </w:t>
        </w:r>
      </w:ins>
      <w:ins w:id="38" w:author="Kelly Pierce" w:date="2020-07-31T15:26:00Z">
        <w:r>
          <w:rPr>
            <w:b/>
            <w:bCs/>
            <w:sz w:val="24"/>
            <w:szCs w:val="24"/>
          </w:rPr>
          <w:t>here about prior work looking at the conservation of ACE2 across species</w:t>
        </w:r>
      </w:ins>
    </w:p>
    <w:p w14:paraId="1D56F9E4" w14:textId="20D03BF7" w:rsidR="00B73E41" w:rsidRPr="00B73E41" w:rsidRDefault="00B73E41" w:rsidP="00B73E41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rPrChange w:id="39" w:author="Kelly Pierce" w:date="2020-07-31T15:10:00Z">
            <w:rPr/>
          </w:rPrChange>
        </w:rPr>
        <w:pPrChange w:id="40" w:author="Kelly Pierce" w:date="2020-07-31T15:12:00Z">
          <w:pPr/>
        </w:pPrChange>
      </w:pPr>
      <w:ins w:id="41" w:author="Kelly Pierce" w:date="2020-07-31T15:12:00Z">
        <w:r>
          <w:rPr>
            <w:b/>
            <w:bCs/>
            <w:sz w:val="24"/>
            <w:szCs w:val="24"/>
          </w:rPr>
          <w:t xml:space="preserve">Conclude with </w:t>
        </w:r>
      </w:ins>
      <w:ins w:id="42" w:author="Kelly Pierce" w:date="2020-07-31T15:13:00Z">
        <w:r>
          <w:rPr>
            <w:b/>
            <w:bCs/>
            <w:sz w:val="24"/>
            <w:szCs w:val="24"/>
          </w:rPr>
          <w:t>a statement on the aim of the research.</w:t>
        </w:r>
      </w:ins>
    </w:p>
    <w:p w14:paraId="2FEF774D" w14:textId="6E75E8D6" w:rsidR="00B73E41" w:rsidDel="00B73E41" w:rsidRDefault="00E20B0F" w:rsidP="00B73E41">
      <w:pPr>
        <w:rPr>
          <w:del w:id="43" w:author="Kelly Pierce" w:date="2020-07-31T15:18:00Z"/>
          <w:moveTo w:id="44" w:author="Kelly Pierce" w:date="2020-07-31T15:18:00Z"/>
          <w:sz w:val="24"/>
          <w:szCs w:val="24"/>
        </w:rPr>
      </w:pPr>
      <w:r>
        <w:rPr>
          <w:sz w:val="24"/>
          <w:szCs w:val="24"/>
        </w:rPr>
        <w:lastRenderedPageBreak/>
        <w:t xml:space="preserve">Severe acute respiratory syndrome coronavirus 2 (SARS-CoV-2), a novel </w:t>
      </w:r>
      <w:proofErr w:type="spellStart"/>
      <w:r>
        <w:rPr>
          <w:sz w:val="24"/>
          <w:szCs w:val="24"/>
        </w:rPr>
        <w:t>betacoronavirus</w:t>
      </w:r>
      <w:proofErr w:type="spellEnd"/>
      <w:r>
        <w:rPr>
          <w:sz w:val="24"/>
          <w:szCs w:val="24"/>
        </w:rPr>
        <w:t xml:space="preserve">, </w:t>
      </w:r>
      <w:commentRangeStart w:id="45"/>
      <w:del w:id="46" w:author="Ethan Ho" w:date="2020-07-31T11:28:00Z">
        <w:r w:rsidR="00234FCE" w:rsidDel="00B75496">
          <w:rPr>
            <w:sz w:val="24"/>
            <w:szCs w:val="24"/>
          </w:rPr>
          <w:delText xml:space="preserve">that </w:delText>
        </w:r>
      </w:del>
      <w:r w:rsidR="00234FCE">
        <w:rPr>
          <w:sz w:val="24"/>
          <w:szCs w:val="24"/>
        </w:rPr>
        <w:t>curtailed the world’s health system within a matter of months</w:t>
      </w:r>
      <w:r w:rsidR="00E30CB8">
        <w:rPr>
          <w:sz w:val="24"/>
          <w:szCs w:val="24"/>
        </w:rPr>
        <w:t xml:space="preserve"> due to its broad host range</w:t>
      </w:r>
      <w:r>
        <w:rPr>
          <w:sz w:val="24"/>
          <w:szCs w:val="24"/>
        </w:rPr>
        <w:t>.</w:t>
      </w:r>
      <w:commentRangeEnd w:id="45"/>
      <w:r w:rsidR="00B73E41">
        <w:rPr>
          <w:rStyle w:val="CommentReference"/>
        </w:rPr>
        <w:commentReference w:id="45"/>
      </w:r>
      <w:r>
        <w:rPr>
          <w:sz w:val="24"/>
          <w:szCs w:val="24"/>
        </w:rPr>
        <w:t xml:space="preserve"> A</w:t>
      </w:r>
      <w:r w:rsidR="00F92EFE">
        <w:rPr>
          <w:sz w:val="24"/>
          <w:szCs w:val="24"/>
        </w:rPr>
        <w:t>s of July 20</w:t>
      </w:r>
      <w:r w:rsidR="00F92EFE" w:rsidRPr="00F92EFE">
        <w:rPr>
          <w:sz w:val="24"/>
          <w:szCs w:val="24"/>
          <w:vertAlign w:val="superscript"/>
        </w:rPr>
        <w:t>th</w:t>
      </w:r>
      <w:r w:rsidR="00F92EFE">
        <w:rPr>
          <w:sz w:val="24"/>
          <w:szCs w:val="24"/>
        </w:rPr>
        <w:t xml:space="preserve">, 2020, </w:t>
      </w:r>
      <w:r w:rsidR="00FE3C5E">
        <w:rPr>
          <w:sz w:val="24"/>
          <w:szCs w:val="24"/>
        </w:rPr>
        <w:t xml:space="preserve">14,348,858 laboratory-confirmed infections and 603,000 SARS-CoV-2 related deaths have been reported globally </w:t>
      </w:r>
      <w:commentRangeStart w:id="47"/>
      <w:r w:rsidR="00FE3C5E">
        <w:rPr>
          <w:sz w:val="24"/>
          <w:szCs w:val="24"/>
        </w:rPr>
        <w:t>[12]</w:t>
      </w:r>
      <w:commentRangeEnd w:id="47"/>
      <w:r w:rsidR="00B73E41">
        <w:rPr>
          <w:rStyle w:val="CommentReference"/>
        </w:rPr>
        <w:commentReference w:id="47"/>
      </w:r>
      <w:r>
        <w:rPr>
          <w:sz w:val="24"/>
          <w:szCs w:val="24"/>
        </w:rPr>
        <w:t xml:space="preserve">. This is </w:t>
      </w:r>
      <w:ins w:id="48" w:author="Ethan Ho" w:date="2020-07-31T11:28:00Z">
        <w:r w:rsidR="00B75496">
          <w:rPr>
            <w:sz w:val="24"/>
            <w:szCs w:val="24"/>
          </w:rPr>
          <w:t xml:space="preserve">in part </w:t>
        </w:r>
      </w:ins>
      <w:r>
        <w:rPr>
          <w:sz w:val="24"/>
          <w:szCs w:val="24"/>
        </w:rPr>
        <w:t xml:space="preserve">due to </w:t>
      </w:r>
      <w:ins w:id="49" w:author="Kelly Pierce" w:date="2020-07-31T15:03:00Z">
        <w:r w:rsidR="00B73E41">
          <w:rPr>
            <w:sz w:val="24"/>
            <w:szCs w:val="24"/>
          </w:rPr>
          <w:t xml:space="preserve">the high bonding affinity of the </w:t>
        </w:r>
      </w:ins>
      <w:r>
        <w:rPr>
          <w:sz w:val="24"/>
          <w:szCs w:val="24"/>
        </w:rPr>
        <w:t xml:space="preserve">SARS-CoV-2 </w:t>
      </w:r>
      <w:del w:id="50" w:author="Kelly Pierce" w:date="2020-07-31T15:03:00Z">
        <w:r w:rsidDel="00B73E41">
          <w:rPr>
            <w:sz w:val="24"/>
            <w:szCs w:val="24"/>
          </w:rPr>
          <w:delText xml:space="preserve">mode of transmission and </w:delText>
        </w:r>
        <w:commentRangeStart w:id="51"/>
        <w:r w:rsidDel="00B73E41">
          <w:rPr>
            <w:sz w:val="24"/>
            <w:szCs w:val="24"/>
          </w:rPr>
          <w:delText>high bonding affinity for</w:delText>
        </w:r>
      </w:del>
      <w:ins w:id="52" w:author="Kelly Pierce" w:date="2020-07-31T15:03:00Z">
        <w:r w:rsidR="00B73E41">
          <w:rPr>
            <w:sz w:val="24"/>
            <w:szCs w:val="24"/>
          </w:rPr>
          <w:t>spike protein</w:t>
        </w:r>
      </w:ins>
      <w:ins w:id="53" w:author="Kelly Pierce" w:date="2020-07-31T15:15:00Z">
        <w:r w:rsidR="00B73E41">
          <w:rPr>
            <w:sz w:val="24"/>
            <w:szCs w:val="24"/>
          </w:rPr>
          <w:t xml:space="preserve"> (S)</w:t>
        </w:r>
      </w:ins>
      <w:ins w:id="54" w:author="Kelly Pierce" w:date="2020-07-31T15:03:00Z">
        <w:r w:rsidR="00B73E41">
          <w:rPr>
            <w:sz w:val="24"/>
            <w:szCs w:val="24"/>
          </w:rPr>
          <w:t xml:space="preserve"> for</w:t>
        </w:r>
      </w:ins>
      <w:r>
        <w:rPr>
          <w:sz w:val="24"/>
          <w:szCs w:val="24"/>
        </w:rPr>
        <w:t xml:space="preserve"> the angiotensin converting enzyme II (ACE2) receptor in </w:t>
      </w:r>
      <w:commentRangeStart w:id="55"/>
      <w:r w:rsidR="00FE3C5E">
        <w:rPr>
          <w:sz w:val="24"/>
          <w:szCs w:val="24"/>
        </w:rPr>
        <w:t xml:space="preserve">airway </w:t>
      </w:r>
      <w:r>
        <w:rPr>
          <w:sz w:val="24"/>
          <w:szCs w:val="24"/>
        </w:rPr>
        <w:t>epithelial cells</w:t>
      </w:r>
      <w:commentRangeEnd w:id="55"/>
      <w:r w:rsidR="00B73E41">
        <w:rPr>
          <w:rStyle w:val="CommentReference"/>
        </w:rPr>
        <w:commentReference w:id="55"/>
      </w:r>
      <w:r>
        <w:rPr>
          <w:sz w:val="24"/>
          <w:szCs w:val="24"/>
        </w:rPr>
        <w:t>.</w:t>
      </w:r>
      <w:r w:rsidR="00726F2F">
        <w:rPr>
          <w:sz w:val="24"/>
          <w:szCs w:val="24"/>
        </w:rPr>
        <w:t xml:space="preserve"> </w:t>
      </w:r>
      <w:commentRangeEnd w:id="51"/>
      <w:r w:rsidR="00B75496">
        <w:rPr>
          <w:rStyle w:val="CommentReference"/>
        </w:rPr>
        <w:commentReference w:id="51"/>
      </w:r>
      <w:del w:id="56" w:author="Kelly Pierce" w:date="2020-07-31T15:19:00Z">
        <w:r w:rsidR="00726F2F" w:rsidDel="00B73E41">
          <w:rPr>
            <w:sz w:val="24"/>
            <w:szCs w:val="24"/>
          </w:rPr>
          <w:delText>More specifically t</w:delText>
        </w:r>
      </w:del>
      <w:ins w:id="57" w:author="Kelly Pierce" w:date="2020-07-31T15:19:00Z">
        <w:r w:rsidR="00B73E41">
          <w:rPr>
            <w:sz w:val="24"/>
            <w:szCs w:val="24"/>
          </w:rPr>
          <w:t>T</w:t>
        </w:r>
      </w:ins>
      <w:r w:rsidR="00726F2F">
        <w:rPr>
          <w:sz w:val="24"/>
          <w:szCs w:val="24"/>
        </w:rPr>
        <w:t>he S1 subunit of the S protein binds to ACE2 via its receptor binding domain (RBD), while the S2 subunit is used for virus-cell membrane fusion [</w:t>
      </w:r>
      <w:r w:rsidR="0056678F">
        <w:rPr>
          <w:sz w:val="24"/>
          <w:szCs w:val="24"/>
        </w:rPr>
        <w:t>1,3,6</w:t>
      </w:r>
      <w:r w:rsidR="00726F2F">
        <w:rPr>
          <w:sz w:val="24"/>
          <w:szCs w:val="24"/>
        </w:rPr>
        <w:t>].</w:t>
      </w:r>
      <w:r>
        <w:rPr>
          <w:sz w:val="24"/>
          <w:szCs w:val="24"/>
        </w:rPr>
        <w:t xml:space="preserve"> </w:t>
      </w:r>
      <w:moveToRangeStart w:id="58" w:author="Kelly Pierce" w:date="2020-07-31T15:18:00Z" w:name="move47101096"/>
      <w:moveTo w:id="59" w:author="Kelly Pierce" w:date="2020-07-31T15:18:00Z">
        <w:r w:rsidR="00B73E41">
          <w:rPr>
            <w:sz w:val="24"/>
            <w:szCs w:val="24"/>
          </w:rPr>
          <w:t xml:space="preserve">Though ACE2 is an essential component for attachment of the S protein, it is the host cell proteases that activates the S2 subunit that holds the transmembrane fusion machinery. </w:t>
        </w:r>
      </w:moveTo>
    </w:p>
    <w:moveToRangeEnd w:id="58"/>
    <w:p w14:paraId="19E3AD4A" w14:textId="7738BE57" w:rsidR="00B73E41" w:rsidRDefault="00B73E41">
      <w:pPr>
        <w:rPr>
          <w:ins w:id="60" w:author="Kelly Pierce" w:date="2020-07-31T15:26:00Z"/>
          <w:sz w:val="24"/>
          <w:szCs w:val="24"/>
        </w:rPr>
      </w:pPr>
    </w:p>
    <w:p w14:paraId="7C80E0B0" w14:textId="0C61E993" w:rsidR="00B73E41" w:rsidRPr="00B73E41" w:rsidRDefault="00B73E41">
      <w:pPr>
        <w:rPr>
          <w:ins w:id="61" w:author="Kelly Pierce" w:date="2020-07-31T15:26:00Z"/>
          <w:i/>
          <w:sz w:val="24"/>
          <w:szCs w:val="24"/>
          <w:u w:val="single"/>
          <w:rPrChange w:id="62" w:author="Kelly Pierce" w:date="2020-07-31T15:27:00Z">
            <w:rPr>
              <w:ins w:id="63" w:author="Kelly Pierce" w:date="2020-07-31T15:26:00Z"/>
              <w:sz w:val="24"/>
              <w:szCs w:val="24"/>
            </w:rPr>
          </w:rPrChange>
        </w:rPr>
      </w:pPr>
      <w:ins w:id="64" w:author="Kelly Pierce" w:date="2020-07-31T15:27:00Z">
        <w:r>
          <w:rPr>
            <w:i/>
            <w:sz w:val="24"/>
            <w:szCs w:val="24"/>
            <w:u w:val="single"/>
          </w:rPr>
          <w:t>The Role of TMPRSS2 in SARS-CoV-2 Infection</w:t>
        </w:r>
      </w:ins>
    </w:p>
    <w:p w14:paraId="757E413B" w14:textId="77777777" w:rsidR="00B73E41" w:rsidRDefault="00E20B0F">
      <w:pPr>
        <w:rPr>
          <w:ins w:id="65" w:author="Kelly Pierce" w:date="2020-07-31T15:27:00Z"/>
          <w:sz w:val="24"/>
          <w:szCs w:val="24"/>
        </w:rPr>
      </w:pPr>
      <w:del w:id="66" w:author="Kelly Pierce" w:date="2020-07-31T15:24:00Z">
        <w:r w:rsidDel="00B73E41">
          <w:rPr>
            <w:sz w:val="24"/>
            <w:szCs w:val="24"/>
          </w:rPr>
          <w:delText>In previous studies it has been</w:delText>
        </w:r>
      </w:del>
      <w:ins w:id="67" w:author="Kelly Pierce" w:date="2020-07-31T15:24:00Z">
        <w:r w:rsidR="00B73E41">
          <w:rPr>
            <w:sz w:val="24"/>
            <w:szCs w:val="24"/>
          </w:rPr>
          <w:t>Previous studies have</w:t>
        </w:r>
      </w:ins>
      <w:r>
        <w:rPr>
          <w:sz w:val="24"/>
          <w:szCs w:val="24"/>
        </w:rPr>
        <w:t xml:space="preserve"> shown that SARS-</w:t>
      </w:r>
      <w:proofErr w:type="spellStart"/>
      <w:r>
        <w:rPr>
          <w:sz w:val="24"/>
          <w:szCs w:val="24"/>
        </w:rPr>
        <w:t>CoV</w:t>
      </w:r>
      <w:proofErr w:type="spellEnd"/>
      <w:r>
        <w:rPr>
          <w:sz w:val="24"/>
          <w:szCs w:val="24"/>
        </w:rPr>
        <w:t xml:space="preserve"> </w:t>
      </w:r>
      <w:del w:id="68" w:author="Kelly Pierce" w:date="2020-07-31T15:18:00Z">
        <w:r w:rsidDel="00B73E41">
          <w:rPr>
            <w:sz w:val="24"/>
            <w:szCs w:val="24"/>
          </w:rPr>
          <w:delText>have a</w:delText>
        </w:r>
      </w:del>
      <w:ins w:id="69" w:author="Kelly Pierce" w:date="2020-07-31T15:18:00Z">
        <w:r w:rsidR="00B73E41">
          <w:rPr>
            <w:sz w:val="24"/>
            <w:szCs w:val="24"/>
          </w:rPr>
          <w:t>has</w:t>
        </w:r>
      </w:ins>
      <w:r>
        <w:rPr>
          <w:sz w:val="24"/>
          <w:szCs w:val="24"/>
        </w:rPr>
        <w:t xml:space="preserve"> preference for cells with </w:t>
      </w:r>
      <w:del w:id="70" w:author="Kelly Pierce" w:date="2020-07-31T15:18:00Z">
        <w:r w:rsidDel="00B73E41">
          <w:rPr>
            <w:sz w:val="24"/>
            <w:szCs w:val="24"/>
          </w:rPr>
          <w:delText xml:space="preserve">an endoprotease, </w:delText>
        </w:r>
      </w:del>
      <w:ins w:id="71" w:author="Kelly Pierce" w:date="2020-07-31T15:18:00Z">
        <w:r w:rsidR="00B73E41">
          <w:rPr>
            <w:sz w:val="24"/>
            <w:szCs w:val="24"/>
          </w:rPr>
          <w:t xml:space="preserve">the </w:t>
        </w:r>
      </w:ins>
      <w:r>
        <w:rPr>
          <w:sz w:val="24"/>
          <w:szCs w:val="24"/>
        </w:rPr>
        <w:t>transmembrane protease/serine subfamily member 2 (TMPRSS2)</w:t>
      </w:r>
      <w:ins w:id="72" w:author="Kelly Pierce" w:date="2020-07-31T15:18:00Z">
        <w:r w:rsidR="00B73E41">
          <w:rPr>
            <w:sz w:val="24"/>
            <w:szCs w:val="24"/>
          </w:rPr>
          <w:t xml:space="preserve"> </w:t>
        </w:r>
        <w:proofErr w:type="spellStart"/>
        <w:r w:rsidR="00B73E41">
          <w:rPr>
            <w:sz w:val="24"/>
            <w:szCs w:val="24"/>
          </w:rPr>
          <w:t>endoprotease</w:t>
        </w:r>
      </w:ins>
      <w:proofErr w:type="spellEnd"/>
      <w:r>
        <w:rPr>
          <w:sz w:val="24"/>
          <w:szCs w:val="24"/>
        </w:rPr>
        <w:t>, which increases the ability for virus-host membrane fusion</w:t>
      </w:r>
      <w:r w:rsidR="0056678F">
        <w:rPr>
          <w:sz w:val="24"/>
          <w:szCs w:val="24"/>
        </w:rPr>
        <w:t xml:space="preserve"> [6,7,9]</w:t>
      </w:r>
      <w:r>
        <w:rPr>
          <w:sz w:val="24"/>
          <w:szCs w:val="24"/>
        </w:rPr>
        <w:t xml:space="preserve">. </w:t>
      </w:r>
      <w:ins w:id="73" w:author="Kelly Pierce" w:date="2020-07-31T15:23:00Z">
        <w:r w:rsidR="00B73E41">
          <w:rPr>
            <w:sz w:val="24"/>
            <w:szCs w:val="24"/>
          </w:rPr>
          <w:t xml:space="preserve">TMPRSS2 is a member of the type II Transmembrane Serine Protease (TTSP), specifically belonging to the </w:t>
        </w:r>
        <w:proofErr w:type="spellStart"/>
        <w:r w:rsidR="00B73E41">
          <w:rPr>
            <w:sz w:val="24"/>
            <w:szCs w:val="24"/>
          </w:rPr>
          <w:t>Hepsin</w:t>
        </w:r>
        <w:proofErr w:type="spellEnd"/>
        <w:r w:rsidR="00B73E41">
          <w:rPr>
            <w:sz w:val="24"/>
            <w:szCs w:val="24"/>
          </w:rPr>
          <w:t xml:space="preserve">/TMPRSS subfamily. TTSPs have four defining features: </w:t>
        </w:r>
        <w:proofErr w:type="gramStart"/>
        <w:r w:rsidR="00B73E41">
          <w:rPr>
            <w:sz w:val="24"/>
            <w:szCs w:val="24"/>
          </w:rPr>
          <w:t>an</w:t>
        </w:r>
        <w:proofErr w:type="gramEnd"/>
        <w:r w:rsidR="00B73E41">
          <w:rPr>
            <w:sz w:val="24"/>
            <w:szCs w:val="24"/>
          </w:rPr>
          <w:t xml:space="preserve"> N-terminal intracellular domain, transmembrane domain, “stem” domain, and a proteolytic domain.  TMPRSS2 is synthesized as a zymogen that requires proteolytic processing to activate [2]. This activation results in cleavage of extracellular substrates initialized by a Serine residue at the catalytic site. </w:t>
        </w:r>
      </w:ins>
      <w:ins w:id="74" w:author="Kelly Pierce" w:date="2020-07-31T15:24:00Z">
        <w:r w:rsidR="00B73E41">
          <w:rPr>
            <w:sz w:val="24"/>
            <w:szCs w:val="24"/>
          </w:rPr>
          <w:t>The</w:t>
        </w:r>
      </w:ins>
      <w:ins w:id="75" w:author="Kelly Pierce" w:date="2020-07-31T15:23:00Z">
        <w:r w:rsidR="00B73E41">
          <w:rPr>
            <w:sz w:val="24"/>
            <w:szCs w:val="24"/>
          </w:rPr>
          <w:t xml:space="preserve"> TMPRSS2s proteolytic domain has shown increased pathogenesis by cleaving monobasic sites of virus subunits within coronavirus and influenza family [3-7, 21]. The S protein in SARS-Cov-2 has an </w:t>
        </w:r>
        <w:proofErr w:type="spellStart"/>
        <w:r w:rsidR="00B73E41">
          <w:rPr>
            <w:sz w:val="24"/>
            <w:szCs w:val="24"/>
          </w:rPr>
          <w:t>multibasic</w:t>
        </w:r>
        <w:proofErr w:type="spellEnd"/>
        <w:r w:rsidR="00B73E41">
          <w:rPr>
            <w:sz w:val="24"/>
            <w:szCs w:val="24"/>
          </w:rPr>
          <w:t xml:space="preserve"> S1/S2’ cleavage site containing several arginine residues that are cleave by host cell proteases, which increases the efficacy of cell-cell spread [3]. However, in order for the virus-cell transmembrane fusion to occur, the monobasic S2’ cleavage site must be cleaved by TMPRSS2 [3-4]. TMPRSS2 proteolytic activity results from its catalytic domain, which consist of Ser-His-Asp, but Ser initializes the peptide hydrolysis by attacking the acyl compound of a </w:t>
        </w:r>
        <w:proofErr w:type="spellStart"/>
        <w:r w:rsidR="00B73E41">
          <w:rPr>
            <w:sz w:val="24"/>
            <w:szCs w:val="24"/>
          </w:rPr>
          <w:t>lys</w:t>
        </w:r>
        <w:proofErr w:type="spellEnd"/>
        <w:r w:rsidR="00B73E41">
          <w:rPr>
            <w:sz w:val="24"/>
            <w:szCs w:val="24"/>
          </w:rPr>
          <w:t xml:space="preserve"> or </w:t>
        </w:r>
        <w:proofErr w:type="spellStart"/>
        <w:r w:rsidR="00B73E41">
          <w:rPr>
            <w:sz w:val="24"/>
            <w:szCs w:val="24"/>
          </w:rPr>
          <w:t>Arg</w:t>
        </w:r>
        <w:proofErr w:type="spellEnd"/>
        <w:r w:rsidR="00B73E41">
          <w:rPr>
            <w:sz w:val="24"/>
            <w:szCs w:val="24"/>
          </w:rPr>
          <w:t xml:space="preserve"> residue in the S protein [2,4]. During this reaction two tetrahedral intermediates and one </w:t>
        </w:r>
        <w:proofErr w:type="spellStart"/>
        <w:r w:rsidR="00B73E41">
          <w:rPr>
            <w:sz w:val="24"/>
            <w:szCs w:val="24"/>
          </w:rPr>
          <w:t>acylenzyme</w:t>
        </w:r>
        <w:proofErr w:type="spellEnd"/>
        <w:r w:rsidR="00B73E41">
          <w:rPr>
            <w:sz w:val="24"/>
            <w:szCs w:val="24"/>
          </w:rPr>
          <w:t xml:space="preserve"> but finalizes with the protonation of an amine leaving group, carboxylic acid, water, and reformation of the catalytic triad [2]. </w:t>
        </w:r>
        <w:commentRangeStart w:id="76"/>
        <w:r w:rsidR="00B73E41">
          <w:rPr>
            <w:sz w:val="24"/>
            <w:szCs w:val="24"/>
          </w:rPr>
          <w:t>Even though TMPRSS2 is a crucial part for virus-host transmembrane fusion, much of its functionality is still unclear</w:t>
        </w:r>
        <w:commentRangeEnd w:id="76"/>
        <w:r w:rsidR="00B73E41">
          <w:rPr>
            <w:rStyle w:val="CommentReference"/>
          </w:rPr>
          <w:commentReference w:id="76"/>
        </w:r>
        <w:r w:rsidR="00B73E41">
          <w:rPr>
            <w:sz w:val="24"/>
            <w:szCs w:val="24"/>
          </w:rPr>
          <w:t>. Since there are over 9000 sequences of TMPRSS2, a comparative analysis of its amino acid sequence can help predict its cleaving efficacy of SARS-CoV-2 spike protein.</w:t>
        </w:r>
      </w:ins>
    </w:p>
    <w:p w14:paraId="30DB17AB" w14:textId="0C98B9C7" w:rsidR="00B73E41" w:rsidRDefault="00B73E41">
      <w:pPr>
        <w:rPr>
          <w:ins w:id="77" w:author="Kelly Pierce" w:date="2020-07-31T15:18:00Z"/>
          <w:sz w:val="24"/>
          <w:szCs w:val="24"/>
        </w:rPr>
      </w:pPr>
      <w:ins w:id="78" w:author="Kelly Pierce" w:date="2020-07-31T15:27:00Z">
        <w:r>
          <w:rPr>
            <w:i/>
            <w:sz w:val="24"/>
            <w:szCs w:val="24"/>
            <w:u w:val="single"/>
          </w:rPr>
          <w:t>SARS-CoV-2 Host Range</w:t>
        </w:r>
      </w:ins>
      <w:ins w:id="79" w:author="Kelly Pierce" w:date="2020-07-31T15:23:00Z">
        <w:r>
          <w:rPr>
            <w:sz w:val="24"/>
            <w:szCs w:val="24"/>
          </w:rPr>
          <w:t xml:space="preserve">  </w:t>
        </w:r>
      </w:ins>
    </w:p>
    <w:p w14:paraId="0861B43E" w14:textId="51C9414D" w:rsidR="00B73E41" w:rsidRDefault="00E20B0F">
      <w:pPr>
        <w:rPr>
          <w:ins w:id="80" w:author="Kelly Pierce" w:date="2020-07-31T15:16:00Z"/>
          <w:sz w:val="24"/>
          <w:szCs w:val="24"/>
        </w:rPr>
      </w:pPr>
      <w:r>
        <w:rPr>
          <w:sz w:val="24"/>
          <w:szCs w:val="24"/>
        </w:rPr>
        <w:t xml:space="preserve">In silico studies have shown that SARS-CoV-2 ability to infect alternate host depends on ACE2 based on the </w:t>
      </w:r>
      <w:del w:id="81" w:author="Kelly Pierce" w:date="2020-07-31T15:13:00Z">
        <w:r w:rsidDel="00B73E41">
          <w:rPr>
            <w:sz w:val="24"/>
            <w:szCs w:val="24"/>
          </w:rPr>
          <w:delText xml:space="preserve">conserveness </w:delText>
        </w:r>
      </w:del>
      <w:ins w:id="82" w:author="Kelly Pierce" w:date="2020-07-31T15:13:00Z">
        <w:r w:rsidR="00B73E41">
          <w:rPr>
            <w:sz w:val="24"/>
            <w:szCs w:val="24"/>
          </w:rPr>
          <w:t>conservation</w:t>
        </w:r>
        <w:r w:rsidR="00B73E41">
          <w:rPr>
            <w:sz w:val="24"/>
            <w:szCs w:val="24"/>
          </w:rPr>
          <w:t xml:space="preserve"> </w:t>
        </w:r>
      </w:ins>
      <w:r>
        <w:rPr>
          <w:sz w:val="24"/>
          <w:szCs w:val="24"/>
        </w:rPr>
        <w:t xml:space="preserve">of the enzyme compared to the </w:t>
      </w:r>
      <w:commentRangeStart w:id="83"/>
      <w:r>
        <w:rPr>
          <w:sz w:val="24"/>
          <w:szCs w:val="24"/>
        </w:rPr>
        <w:t xml:space="preserve">human </w:t>
      </w:r>
      <w:r w:rsidR="0056678F">
        <w:rPr>
          <w:sz w:val="24"/>
          <w:szCs w:val="24"/>
        </w:rPr>
        <w:t>strain</w:t>
      </w:r>
      <w:commentRangeEnd w:id="83"/>
      <w:r w:rsidR="00B73E41">
        <w:rPr>
          <w:rStyle w:val="CommentReference"/>
        </w:rPr>
        <w:commentReference w:id="83"/>
      </w:r>
      <w:r w:rsidR="0056678F">
        <w:rPr>
          <w:sz w:val="24"/>
          <w:szCs w:val="24"/>
        </w:rPr>
        <w:t xml:space="preserve"> [8]</w:t>
      </w:r>
      <w:r>
        <w:rPr>
          <w:sz w:val="24"/>
          <w:szCs w:val="24"/>
        </w:rPr>
        <w:t>.</w:t>
      </w:r>
      <w:r w:rsidR="00CA4B7E">
        <w:rPr>
          <w:sz w:val="24"/>
          <w:szCs w:val="24"/>
        </w:rPr>
        <w:t xml:space="preserve"> </w:t>
      </w:r>
    </w:p>
    <w:p w14:paraId="379AB435" w14:textId="77777777" w:rsidR="00B73E41" w:rsidRDefault="00CA4B7E">
      <w:pPr>
        <w:rPr>
          <w:ins w:id="84" w:author="Kelly Pierce" w:date="2020-07-31T15:17:00Z"/>
          <w:sz w:val="24"/>
          <w:szCs w:val="24"/>
        </w:rPr>
      </w:pPr>
      <w:r>
        <w:rPr>
          <w:sz w:val="24"/>
          <w:szCs w:val="24"/>
        </w:rPr>
        <w:t>With cases of SARS-CoV-2 in domesticated animals such as ferrets and cats</w:t>
      </w:r>
      <w:r w:rsidR="00006C7E">
        <w:rPr>
          <w:sz w:val="24"/>
          <w:szCs w:val="24"/>
        </w:rPr>
        <w:t xml:space="preserve">, it is </w:t>
      </w:r>
      <w:r w:rsidR="0047333D">
        <w:rPr>
          <w:sz w:val="24"/>
          <w:szCs w:val="24"/>
        </w:rPr>
        <w:t>imperative</w:t>
      </w:r>
      <w:r w:rsidR="00006C7E">
        <w:rPr>
          <w:sz w:val="24"/>
          <w:szCs w:val="24"/>
        </w:rPr>
        <w:t xml:space="preserve"> </w:t>
      </w:r>
      <w:r w:rsidR="0047333D">
        <w:rPr>
          <w:sz w:val="24"/>
          <w:szCs w:val="24"/>
        </w:rPr>
        <w:t xml:space="preserve">to </w:t>
      </w:r>
      <w:r w:rsidR="00895A23">
        <w:rPr>
          <w:sz w:val="24"/>
          <w:szCs w:val="24"/>
        </w:rPr>
        <w:t xml:space="preserve">identify </w:t>
      </w:r>
      <w:r w:rsidR="001E416C">
        <w:rPr>
          <w:sz w:val="24"/>
          <w:szCs w:val="24"/>
        </w:rPr>
        <w:t>transmissible elements between humans and animals.</w:t>
      </w:r>
      <w:r w:rsidR="0056678F">
        <w:rPr>
          <w:sz w:val="24"/>
          <w:szCs w:val="24"/>
        </w:rPr>
        <w:t xml:space="preserve"> </w:t>
      </w:r>
    </w:p>
    <w:p w14:paraId="53884D2F" w14:textId="61D127C4" w:rsidR="00373BE3" w:rsidDel="00B73E41" w:rsidRDefault="0056678F">
      <w:pPr>
        <w:rPr>
          <w:moveFrom w:id="85" w:author="Kelly Pierce" w:date="2020-07-31T15:18:00Z"/>
          <w:sz w:val="24"/>
          <w:szCs w:val="24"/>
        </w:rPr>
      </w:pPr>
      <w:moveFromRangeStart w:id="86" w:author="Kelly Pierce" w:date="2020-07-31T15:18:00Z" w:name="move47101096"/>
      <w:moveFrom w:id="87" w:author="Kelly Pierce" w:date="2020-07-31T15:18:00Z">
        <w:r w:rsidDel="00B73E41">
          <w:rPr>
            <w:sz w:val="24"/>
            <w:szCs w:val="24"/>
          </w:rPr>
          <w:t>Though ACE2 is an essential component for attachment of the S protein, it is the host cell proteases that activate</w:t>
        </w:r>
        <w:r w:rsidR="000B2ED7" w:rsidDel="00B73E41">
          <w:rPr>
            <w:sz w:val="24"/>
            <w:szCs w:val="24"/>
          </w:rPr>
          <w:t>s</w:t>
        </w:r>
        <w:r w:rsidDel="00B73E41">
          <w:rPr>
            <w:sz w:val="24"/>
            <w:szCs w:val="24"/>
          </w:rPr>
          <w:t xml:space="preserve"> the S2 subunit that holds the transmembrane fusion machinery. </w:t>
        </w:r>
      </w:moveFrom>
    </w:p>
    <w:moveFromRangeEnd w:id="86"/>
    <w:p w14:paraId="4B38256D" w14:textId="0448C24E" w:rsidR="0056678F" w:rsidRDefault="00C223AA">
      <w:pPr>
        <w:rPr>
          <w:sz w:val="24"/>
          <w:szCs w:val="24"/>
        </w:rPr>
      </w:pPr>
      <w:del w:id="88" w:author="Kelly Pierce" w:date="2020-07-31T15:23:00Z">
        <w:r w:rsidDel="00B73E41">
          <w:rPr>
            <w:sz w:val="24"/>
            <w:szCs w:val="24"/>
          </w:rPr>
          <w:delText>TMPRSS2</w:delText>
        </w:r>
        <w:r w:rsidR="006902F5" w:rsidDel="00B73E41">
          <w:rPr>
            <w:sz w:val="24"/>
            <w:szCs w:val="24"/>
          </w:rPr>
          <w:delText>, a</w:delText>
        </w:r>
        <w:r w:rsidR="00064195" w:rsidDel="00B73E41">
          <w:rPr>
            <w:sz w:val="24"/>
            <w:szCs w:val="24"/>
          </w:rPr>
          <w:delText>n essential component for virus entry,</w:delText>
        </w:r>
        <w:r w:rsidDel="00B73E41">
          <w:rPr>
            <w:sz w:val="24"/>
            <w:szCs w:val="24"/>
          </w:rPr>
          <w:delText xml:space="preserve"> is a memb</w:delText>
        </w:r>
        <w:r w:rsidR="00257083" w:rsidDel="00B73E41">
          <w:rPr>
            <w:sz w:val="24"/>
            <w:szCs w:val="24"/>
          </w:rPr>
          <w:delText>er</w:delText>
        </w:r>
        <w:r w:rsidDel="00B73E41">
          <w:rPr>
            <w:sz w:val="24"/>
            <w:szCs w:val="24"/>
          </w:rPr>
          <w:delText xml:space="preserve"> of the</w:delText>
        </w:r>
        <w:r w:rsidR="00E01CD7" w:rsidDel="00B73E41">
          <w:rPr>
            <w:sz w:val="24"/>
            <w:szCs w:val="24"/>
          </w:rPr>
          <w:delText xml:space="preserve"> type II</w:delText>
        </w:r>
        <w:r w:rsidDel="00B73E41">
          <w:rPr>
            <w:sz w:val="24"/>
            <w:szCs w:val="24"/>
          </w:rPr>
          <w:delText xml:space="preserve"> </w:delText>
        </w:r>
        <w:r w:rsidR="00E01CD7" w:rsidDel="00B73E41">
          <w:rPr>
            <w:sz w:val="24"/>
            <w:szCs w:val="24"/>
          </w:rPr>
          <w:delText>Transmembrane</w:delText>
        </w:r>
        <w:r w:rsidDel="00B73E41">
          <w:rPr>
            <w:sz w:val="24"/>
            <w:szCs w:val="24"/>
          </w:rPr>
          <w:delText xml:space="preserve"> Serine </w:delText>
        </w:r>
        <w:r w:rsidR="00E01CD7" w:rsidDel="00B73E41">
          <w:rPr>
            <w:sz w:val="24"/>
            <w:szCs w:val="24"/>
          </w:rPr>
          <w:delText>Protease (TTSP)</w:delText>
        </w:r>
        <w:r w:rsidDel="00B73E41">
          <w:rPr>
            <w:sz w:val="24"/>
            <w:szCs w:val="24"/>
          </w:rPr>
          <w:delText xml:space="preserve">, </w:delText>
        </w:r>
        <w:r w:rsidR="00E01CD7" w:rsidDel="00B73E41">
          <w:rPr>
            <w:sz w:val="24"/>
            <w:szCs w:val="24"/>
          </w:rPr>
          <w:delText>specifically</w:delText>
        </w:r>
        <w:r w:rsidDel="00B73E41">
          <w:rPr>
            <w:sz w:val="24"/>
            <w:szCs w:val="24"/>
          </w:rPr>
          <w:delText xml:space="preserve"> belonging to the H</w:delText>
        </w:r>
        <w:r w:rsidR="00E11CFC" w:rsidDel="00B73E41">
          <w:rPr>
            <w:sz w:val="24"/>
            <w:szCs w:val="24"/>
          </w:rPr>
          <w:delText>epsin</w:delText>
        </w:r>
        <w:r w:rsidDel="00B73E41">
          <w:rPr>
            <w:sz w:val="24"/>
            <w:szCs w:val="24"/>
          </w:rPr>
          <w:delText>/</w:delText>
        </w:r>
        <w:r w:rsidR="00E11CFC" w:rsidDel="00B73E41">
          <w:rPr>
            <w:sz w:val="24"/>
            <w:szCs w:val="24"/>
          </w:rPr>
          <w:delText>TMPRSS</w:delText>
        </w:r>
        <w:r w:rsidDel="00B73E41">
          <w:rPr>
            <w:sz w:val="24"/>
            <w:szCs w:val="24"/>
          </w:rPr>
          <w:delText xml:space="preserve"> subfamily.</w:delText>
        </w:r>
        <w:r w:rsidR="00E01CD7" w:rsidDel="00B73E41">
          <w:rPr>
            <w:sz w:val="24"/>
            <w:szCs w:val="24"/>
          </w:rPr>
          <w:delText xml:space="preserve"> TTSPs have four defining features: </w:delText>
        </w:r>
        <w:r w:rsidR="00C66F6F" w:rsidDel="00B73E41">
          <w:rPr>
            <w:sz w:val="24"/>
            <w:szCs w:val="24"/>
          </w:rPr>
          <w:delText>an</w:delText>
        </w:r>
        <w:r w:rsidR="00E01CD7" w:rsidDel="00B73E41">
          <w:rPr>
            <w:sz w:val="24"/>
            <w:szCs w:val="24"/>
          </w:rPr>
          <w:delText xml:space="preserve"> N-terminal </w:delText>
        </w:r>
        <w:r w:rsidR="00282687" w:rsidDel="00B73E41">
          <w:rPr>
            <w:sz w:val="24"/>
            <w:szCs w:val="24"/>
          </w:rPr>
          <w:delText>intracellular domain, transmembrane domain, “stem” domain</w:delText>
        </w:r>
        <w:r w:rsidR="00E01CD7" w:rsidDel="00B73E41">
          <w:rPr>
            <w:sz w:val="24"/>
            <w:szCs w:val="24"/>
          </w:rPr>
          <w:delText>,</w:delText>
        </w:r>
        <w:r w:rsidR="00282687" w:rsidDel="00B73E41">
          <w:rPr>
            <w:sz w:val="24"/>
            <w:szCs w:val="24"/>
          </w:rPr>
          <w:delText xml:space="preserve"> and a proteolytic domain.</w:delText>
        </w:r>
        <w:r w:rsidR="00A43FBD" w:rsidDel="00B73E41">
          <w:rPr>
            <w:sz w:val="24"/>
            <w:szCs w:val="24"/>
          </w:rPr>
          <w:delText xml:space="preserve"> </w:delText>
        </w:r>
        <w:r w:rsidR="00257083" w:rsidDel="00B73E41">
          <w:rPr>
            <w:sz w:val="24"/>
            <w:szCs w:val="24"/>
          </w:rPr>
          <w:delText xml:space="preserve"> TMPRSS2 is </w:delText>
        </w:r>
        <w:r w:rsidR="00515395" w:rsidDel="00B73E41">
          <w:rPr>
            <w:sz w:val="24"/>
            <w:szCs w:val="24"/>
          </w:rPr>
          <w:delText>synthesized</w:delText>
        </w:r>
        <w:r w:rsidR="00257083" w:rsidDel="00B73E41">
          <w:rPr>
            <w:sz w:val="24"/>
            <w:szCs w:val="24"/>
          </w:rPr>
          <w:delText xml:space="preserve"> as a zymogen</w:delText>
        </w:r>
        <w:r w:rsidR="00405D88" w:rsidDel="00B73E41">
          <w:rPr>
            <w:sz w:val="24"/>
            <w:szCs w:val="24"/>
          </w:rPr>
          <w:delText xml:space="preserve"> that requires proteolytic processing to </w:delText>
        </w:r>
        <w:r w:rsidR="004C7060" w:rsidDel="00B73E41">
          <w:rPr>
            <w:sz w:val="24"/>
            <w:szCs w:val="24"/>
          </w:rPr>
          <w:delText>activate [</w:delText>
        </w:r>
        <w:r w:rsidR="00405D88" w:rsidDel="00B73E41">
          <w:rPr>
            <w:sz w:val="24"/>
            <w:szCs w:val="24"/>
          </w:rPr>
          <w:delText>2]</w:delText>
        </w:r>
        <w:r w:rsidR="00515395" w:rsidDel="00B73E41">
          <w:rPr>
            <w:sz w:val="24"/>
            <w:szCs w:val="24"/>
          </w:rPr>
          <w:delText>.</w:delText>
        </w:r>
        <w:r w:rsidR="004C7060" w:rsidDel="00B73E41">
          <w:rPr>
            <w:sz w:val="24"/>
            <w:szCs w:val="24"/>
          </w:rPr>
          <w:delText xml:space="preserve"> This activation results </w:delText>
        </w:r>
        <w:r w:rsidR="00553CCC" w:rsidDel="00B73E41">
          <w:rPr>
            <w:sz w:val="24"/>
            <w:szCs w:val="24"/>
          </w:rPr>
          <w:delText>in</w:delText>
        </w:r>
        <w:r w:rsidR="004C7060" w:rsidDel="00B73E41">
          <w:rPr>
            <w:sz w:val="24"/>
            <w:szCs w:val="24"/>
          </w:rPr>
          <w:delText xml:space="preserve"> cleavage of extracellular substrates </w:delText>
        </w:r>
        <w:r w:rsidR="00485D51" w:rsidDel="00B73E41">
          <w:rPr>
            <w:sz w:val="24"/>
            <w:szCs w:val="24"/>
          </w:rPr>
          <w:delText>initialized by</w:delText>
        </w:r>
        <w:r w:rsidR="004C7060" w:rsidDel="00B73E41">
          <w:rPr>
            <w:sz w:val="24"/>
            <w:szCs w:val="24"/>
          </w:rPr>
          <w:delText xml:space="preserve"> </w:delText>
        </w:r>
        <w:r w:rsidR="00553CCC" w:rsidDel="00B73E41">
          <w:rPr>
            <w:sz w:val="24"/>
            <w:szCs w:val="24"/>
          </w:rPr>
          <w:delText xml:space="preserve">a </w:delText>
        </w:r>
        <w:r w:rsidR="004C7060" w:rsidDel="00B73E41">
          <w:rPr>
            <w:sz w:val="24"/>
            <w:szCs w:val="24"/>
          </w:rPr>
          <w:delText>Serine residue at the</w:delText>
        </w:r>
        <w:r w:rsidR="00A43FBD" w:rsidDel="00B73E41">
          <w:rPr>
            <w:sz w:val="24"/>
            <w:szCs w:val="24"/>
          </w:rPr>
          <w:delText xml:space="preserve"> </w:delText>
        </w:r>
        <w:r w:rsidR="00553CCC" w:rsidDel="00B73E41">
          <w:rPr>
            <w:sz w:val="24"/>
            <w:szCs w:val="24"/>
          </w:rPr>
          <w:delText>catalytic</w:delText>
        </w:r>
        <w:r w:rsidR="004C7060" w:rsidDel="00B73E41">
          <w:rPr>
            <w:sz w:val="24"/>
            <w:szCs w:val="24"/>
          </w:rPr>
          <w:delText xml:space="preserve"> site</w:delText>
        </w:r>
        <w:r w:rsidDel="00B73E41">
          <w:rPr>
            <w:sz w:val="24"/>
            <w:szCs w:val="24"/>
          </w:rPr>
          <w:delText xml:space="preserve">. </w:delText>
        </w:r>
        <w:r w:rsidR="004C7060" w:rsidDel="00B73E41">
          <w:rPr>
            <w:sz w:val="24"/>
            <w:szCs w:val="24"/>
          </w:rPr>
          <w:delText xml:space="preserve">In previous studies, TMPRSS2s proteolytic domain has shown </w:delText>
        </w:r>
        <w:r w:rsidR="00485D51" w:rsidDel="00B73E41">
          <w:rPr>
            <w:sz w:val="24"/>
            <w:szCs w:val="24"/>
          </w:rPr>
          <w:delText>increase</w:delText>
        </w:r>
        <w:r w:rsidR="00553CCC" w:rsidDel="00B73E41">
          <w:rPr>
            <w:sz w:val="24"/>
            <w:szCs w:val="24"/>
          </w:rPr>
          <w:delText>d</w:delText>
        </w:r>
        <w:r w:rsidR="004C7060" w:rsidDel="00B73E41">
          <w:rPr>
            <w:sz w:val="24"/>
            <w:szCs w:val="24"/>
          </w:rPr>
          <w:delText xml:space="preserve"> pathogenesis by clea</w:delText>
        </w:r>
        <w:r w:rsidR="00485D51" w:rsidDel="00B73E41">
          <w:rPr>
            <w:sz w:val="24"/>
            <w:szCs w:val="24"/>
          </w:rPr>
          <w:delText>ving monobasic sites of virus subunits within coronavirus</w:delText>
        </w:r>
        <w:r w:rsidR="00064195" w:rsidDel="00B73E41">
          <w:rPr>
            <w:sz w:val="24"/>
            <w:szCs w:val="24"/>
          </w:rPr>
          <w:delText xml:space="preserve"> and influenza</w:delText>
        </w:r>
        <w:r w:rsidR="00485D51" w:rsidDel="00B73E41">
          <w:rPr>
            <w:sz w:val="24"/>
            <w:szCs w:val="24"/>
          </w:rPr>
          <w:delText xml:space="preserve"> family [3-7</w:delText>
        </w:r>
        <w:r w:rsidR="00064195" w:rsidDel="00B73E41">
          <w:rPr>
            <w:sz w:val="24"/>
            <w:szCs w:val="24"/>
          </w:rPr>
          <w:delText>, 21</w:delText>
        </w:r>
        <w:r w:rsidR="00485D51" w:rsidDel="00B73E41">
          <w:rPr>
            <w:sz w:val="24"/>
            <w:szCs w:val="24"/>
          </w:rPr>
          <w:delText>]</w:delText>
        </w:r>
        <w:r w:rsidR="009F4CCF" w:rsidDel="00B73E41">
          <w:rPr>
            <w:sz w:val="24"/>
            <w:szCs w:val="24"/>
          </w:rPr>
          <w:delText xml:space="preserve">. </w:delText>
        </w:r>
        <w:r w:rsidR="00983FC0" w:rsidDel="00B73E41">
          <w:rPr>
            <w:sz w:val="24"/>
            <w:szCs w:val="24"/>
          </w:rPr>
          <w:delText>The S protein in SARS-Cov-2 has</w:delText>
        </w:r>
        <w:r w:rsidR="00CD6D6C" w:rsidDel="00B73E41">
          <w:rPr>
            <w:sz w:val="24"/>
            <w:szCs w:val="24"/>
          </w:rPr>
          <w:delText xml:space="preserve"> an</w:delText>
        </w:r>
        <w:r w:rsidR="00983FC0" w:rsidDel="00B73E41">
          <w:rPr>
            <w:sz w:val="24"/>
            <w:szCs w:val="24"/>
          </w:rPr>
          <w:delText xml:space="preserve"> multibasic S1/S2’ cleavage site containing several arginine residues</w:delText>
        </w:r>
        <w:r w:rsidR="007F619E" w:rsidDel="00B73E41">
          <w:rPr>
            <w:sz w:val="24"/>
            <w:szCs w:val="24"/>
          </w:rPr>
          <w:delText xml:space="preserve"> that</w:delText>
        </w:r>
        <w:r w:rsidR="00CD6D6C" w:rsidDel="00B73E41">
          <w:rPr>
            <w:sz w:val="24"/>
            <w:szCs w:val="24"/>
          </w:rPr>
          <w:delText xml:space="preserve"> are cleave by host cell proteases</w:delText>
        </w:r>
        <w:r w:rsidR="007F619E" w:rsidDel="00B73E41">
          <w:rPr>
            <w:sz w:val="24"/>
            <w:szCs w:val="24"/>
          </w:rPr>
          <w:delText xml:space="preserve">, which </w:delText>
        </w:r>
        <w:r w:rsidR="00CD6D6C" w:rsidDel="00B73E41">
          <w:rPr>
            <w:sz w:val="24"/>
            <w:szCs w:val="24"/>
          </w:rPr>
          <w:delText>increases the efficacy of cell-cell spread [</w:delText>
        </w:r>
        <w:r w:rsidR="00515395" w:rsidDel="00B73E41">
          <w:rPr>
            <w:sz w:val="24"/>
            <w:szCs w:val="24"/>
          </w:rPr>
          <w:delText>3</w:delText>
        </w:r>
        <w:r w:rsidR="00CD6D6C" w:rsidDel="00B73E41">
          <w:rPr>
            <w:sz w:val="24"/>
            <w:szCs w:val="24"/>
          </w:rPr>
          <w:delText xml:space="preserve">]. </w:delText>
        </w:r>
        <w:r w:rsidR="004E5C84" w:rsidDel="00B73E41">
          <w:rPr>
            <w:sz w:val="24"/>
            <w:szCs w:val="24"/>
          </w:rPr>
          <w:delText>However, in order for the virus-cell transmembrane fusion to occur, the monobasic S2’ cleavage site must be cleaved by TMPRSS2 [</w:delText>
        </w:r>
        <w:r w:rsidR="00515395" w:rsidDel="00B73E41">
          <w:rPr>
            <w:sz w:val="24"/>
            <w:szCs w:val="24"/>
          </w:rPr>
          <w:delText>3</w:delText>
        </w:r>
        <w:r w:rsidR="004E5C84" w:rsidDel="00B73E41">
          <w:rPr>
            <w:sz w:val="24"/>
            <w:szCs w:val="24"/>
          </w:rPr>
          <w:delText>-</w:delText>
        </w:r>
        <w:r w:rsidR="00515395" w:rsidDel="00B73E41">
          <w:rPr>
            <w:sz w:val="24"/>
            <w:szCs w:val="24"/>
          </w:rPr>
          <w:delText>4</w:delText>
        </w:r>
        <w:r w:rsidR="004E5C84" w:rsidDel="00B73E41">
          <w:rPr>
            <w:sz w:val="24"/>
            <w:szCs w:val="24"/>
          </w:rPr>
          <w:delText xml:space="preserve">]. TMPRSS2 proteolytic activity </w:delText>
        </w:r>
        <w:r w:rsidR="000A7D46" w:rsidDel="00B73E41">
          <w:rPr>
            <w:sz w:val="24"/>
            <w:szCs w:val="24"/>
          </w:rPr>
          <w:delText>results from its catalytic domain</w:delText>
        </w:r>
        <w:r w:rsidR="00515395" w:rsidDel="00B73E41">
          <w:rPr>
            <w:sz w:val="24"/>
            <w:szCs w:val="24"/>
          </w:rPr>
          <w:delText>, which</w:delText>
        </w:r>
        <w:r w:rsidR="000A7D46" w:rsidDel="00B73E41">
          <w:rPr>
            <w:sz w:val="24"/>
            <w:szCs w:val="24"/>
          </w:rPr>
          <w:delText xml:space="preserve"> consist of Ser-His-A</w:delText>
        </w:r>
        <w:r w:rsidR="00515395" w:rsidDel="00B73E41">
          <w:rPr>
            <w:sz w:val="24"/>
            <w:szCs w:val="24"/>
          </w:rPr>
          <w:delText>sp</w:delText>
        </w:r>
        <w:r w:rsidR="000A7D46" w:rsidDel="00B73E41">
          <w:rPr>
            <w:sz w:val="24"/>
            <w:szCs w:val="24"/>
          </w:rPr>
          <w:delText xml:space="preserve">, but </w:delText>
        </w:r>
        <w:r w:rsidR="00515395" w:rsidDel="00B73E41">
          <w:rPr>
            <w:sz w:val="24"/>
            <w:szCs w:val="24"/>
          </w:rPr>
          <w:delText xml:space="preserve">Ser initializes the peptide hydrolysis by attacking the acyl compound of </w:delText>
        </w:r>
        <w:r w:rsidR="00485D51" w:rsidDel="00B73E41">
          <w:rPr>
            <w:sz w:val="24"/>
            <w:szCs w:val="24"/>
          </w:rPr>
          <w:delText>a</w:delText>
        </w:r>
        <w:r w:rsidR="00515395" w:rsidDel="00B73E41">
          <w:rPr>
            <w:sz w:val="24"/>
            <w:szCs w:val="24"/>
          </w:rPr>
          <w:delText xml:space="preserve"> lys or Arg </w:delText>
        </w:r>
        <w:r w:rsidR="00485D51" w:rsidDel="00B73E41">
          <w:rPr>
            <w:sz w:val="24"/>
            <w:szCs w:val="24"/>
          </w:rPr>
          <w:delText>residue in the S protein</w:delText>
        </w:r>
        <w:r w:rsidR="00234FCE" w:rsidDel="00B73E41">
          <w:rPr>
            <w:sz w:val="24"/>
            <w:szCs w:val="24"/>
          </w:rPr>
          <w:delText xml:space="preserve"> [2,4].</w:delText>
        </w:r>
        <w:r w:rsidR="00ED4B2D" w:rsidDel="00B73E41">
          <w:rPr>
            <w:sz w:val="24"/>
            <w:szCs w:val="24"/>
          </w:rPr>
          <w:delText xml:space="preserve"> During this reaction two tetrahedral intermediates and one </w:delText>
        </w:r>
        <w:r w:rsidR="00C66F6F" w:rsidDel="00B73E41">
          <w:rPr>
            <w:sz w:val="24"/>
            <w:szCs w:val="24"/>
          </w:rPr>
          <w:delText>acylenzyme but</w:delText>
        </w:r>
        <w:r w:rsidR="00ED4B2D" w:rsidDel="00B73E41">
          <w:rPr>
            <w:sz w:val="24"/>
            <w:szCs w:val="24"/>
          </w:rPr>
          <w:delText xml:space="preserve"> finalizes with the protonation of an amine leaving group, </w:delText>
        </w:r>
        <w:r w:rsidR="000B31D6" w:rsidDel="00B73E41">
          <w:rPr>
            <w:sz w:val="24"/>
            <w:szCs w:val="24"/>
          </w:rPr>
          <w:delText xml:space="preserve">carboxylic acid, water, and </w:delText>
        </w:r>
        <w:r w:rsidR="00064195" w:rsidDel="00B73E41">
          <w:rPr>
            <w:sz w:val="24"/>
            <w:szCs w:val="24"/>
          </w:rPr>
          <w:delText xml:space="preserve">reformation of the </w:delText>
        </w:r>
        <w:r w:rsidR="000B31D6" w:rsidDel="00B73E41">
          <w:rPr>
            <w:sz w:val="24"/>
            <w:szCs w:val="24"/>
          </w:rPr>
          <w:delText>catalytic tr</w:delText>
        </w:r>
        <w:r w:rsidR="00494ABA" w:rsidDel="00B73E41">
          <w:rPr>
            <w:sz w:val="24"/>
            <w:szCs w:val="24"/>
          </w:rPr>
          <w:delText>ia</w:delText>
        </w:r>
        <w:r w:rsidR="000B31D6" w:rsidDel="00B73E41">
          <w:rPr>
            <w:sz w:val="24"/>
            <w:szCs w:val="24"/>
          </w:rPr>
          <w:delText xml:space="preserve">d </w:delText>
        </w:r>
        <w:r w:rsidR="00494ABA" w:rsidDel="00B73E41">
          <w:rPr>
            <w:sz w:val="24"/>
            <w:szCs w:val="24"/>
          </w:rPr>
          <w:delText>[2].</w:delText>
        </w:r>
        <w:r w:rsidR="009F4CCF" w:rsidDel="00B73E41">
          <w:rPr>
            <w:sz w:val="24"/>
            <w:szCs w:val="24"/>
          </w:rPr>
          <w:delText xml:space="preserve"> </w:delText>
        </w:r>
        <w:commentRangeStart w:id="89"/>
        <w:r w:rsidR="00697CB9" w:rsidDel="00B73E41">
          <w:rPr>
            <w:sz w:val="24"/>
            <w:szCs w:val="24"/>
          </w:rPr>
          <w:delText>Even though TMPRSS2 is a crucial part for virus-host transmembrane fusion, much of its functionality is still unclear</w:delText>
        </w:r>
        <w:commentRangeEnd w:id="89"/>
        <w:r w:rsidR="00B75496" w:rsidDel="00B73E41">
          <w:rPr>
            <w:rStyle w:val="CommentReference"/>
          </w:rPr>
          <w:commentReference w:id="89"/>
        </w:r>
        <w:r w:rsidR="00697CB9" w:rsidDel="00B73E41">
          <w:rPr>
            <w:sz w:val="24"/>
            <w:szCs w:val="24"/>
          </w:rPr>
          <w:delText xml:space="preserve">. </w:delText>
        </w:r>
        <w:r w:rsidR="00EB2B40" w:rsidDel="00B73E41">
          <w:rPr>
            <w:sz w:val="24"/>
            <w:szCs w:val="24"/>
          </w:rPr>
          <w:delText xml:space="preserve">Since there are over 9000 </w:delText>
        </w:r>
        <w:r w:rsidR="00494ABA" w:rsidDel="00B73E41">
          <w:rPr>
            <w:sz w:val="24"/>
            <w:szCs w:val="24"/>
          </w:rPr>
          <w:delText>sequences</w:delText>
        </w:r>
        <w:r w:rsidR="00EB2B40" w:rsidDel="00B73E41">
          <w:rPr>
            <w:sz w:val="24"/>
            <w:szCs w:val="24"/>
          </w:rPr>
          <w:delText xml:space="preserve"> of TMPRSS2, a comparative analysis of its amino acid sequence can </w:delText>
        </w:r>
      </w:del>
      <w:ins w:id="90" w:author="Ethan Ho" w:date="2020-07-31T11:34:00Z">
        <w:del w:id="91" w:author="Kelly Pierce" w:date="2020-07-31T15:23:00Z">
          <w:r w:rsidR="00B75496" w:rsidDel="00B73E41">
            <w:rPr>
              <w:sz w:val="24"/>
              <w:szCs w:val="24"/>
            </w:rPr>
            <w:delText xml:space="preserve">help </w:delText>
          </w:r>
        </w:del>
      </w:ins>
      <w:del w:id="92" w:author="Kelly Pierce" w:date="2020-07-31T15:23:00Z">
        <w:r w:rsidR="00EB2B40" w:rsidDel="00B73E41">
          <w:rPr>
            <w:sz w:val="24"/>
            <w:szCs w:val="24"/>
          </w:rPr>
          <w:delText>predict its cleaving efficacy of SARS</w:delText>
        </w:r>
        <w:r w:rsidR="00494ABA" w:rsidDel="00B73E41">
          <w:rPr>
            <w:sz w:val="24"/>
            <w:szCs w:val="24"/>
          </w:rPr>
          <w:delText>-</w:delText>
        </w:r>
        <w:r w:rsidR="00EB2B40" w:rsidDel="00B73E41">
          <w:rPr>
            <w:sz w:val="24"/>
            <w:szCs w:val="24"/>
          </w:rPr>
          <w:delText>CoV</w:delText>
        </w:r>
        <w:r w:rsidR="00494ABA" w:rsidDel="00B73E41">
          <w:rPr>
            <w:sz w:val="24"/>
            <w:szCs w:val="24"/>
          </w:rPr>
          <w:delText>-</w:delText>
        </w:r>
        <w:r w:rsidR="00EB2B40" w:rsidDel="00B73E41">
          <w:rPr>
            <w:sz w:val="24"/>
            <w:szCs w:val="24"/>
          </w:rPr>
          <w:delText xml:space="preserve">2 </w:delText>
        </w:r>
      </w:del>
      <w:ins w:id="93" w:author="Ethan Ho" w:date="2020-07-31T11:35:00Z">
        <w:del w:id="94" w:author="Kelly Pierce" w:date="2020-07-31T15:23:00Z">
          <w:r w:rsidR="00B75496" w:rsidDel="00B73E41">
            <w:rPr>
              <w:sz w:val="24"/>
              <w:szCs w:val="24"/>
            </w:rPr>
            <w:delText xml:space="preserve"> spike protein</w:delText>
          </w:r>
        </w:del>
      </w:ins>
      <w:del w:id="95" w:author="Kelly Pierce" w:date="2020-07-31T15:23:00Z">
        <w:r w:rsidR="00EB2B40" w:rsidDel="00B73E41">
          <w:rPr>
            <w:sz w:val="24"/>
            <w:szCs w:val="24"/>
          </w:rPr>
          <w:delText xml:space="preserve">with similar ACE2 receptor sequences.  </w:delText>
        </w:r>
      </w:del>
      <w:r w:rsidR="003D65AA">
        <w:rPr>
          <w:sz w:val="24"/>
          <w:szCs w:val="24"/>
        </w:rPr>
        <w:t>Additionally, ACE2 variants have been observed in multiple species, which may have lead SARS-CoV2 high infectivity in native and foreign host [1,8]. Exploring TMPRSS2 variants will</w:t>
      </w:r>
      <w:r w:rsidR="00EB2B40">
        <w:rPr>
          <w:sz w:val="24"/>
          <w:szCs w:val="24"/>
        </w:rPr>
        <w:t xml:space="preserve"> yield </w:t>
      </w:r>
      <w:r w:rsidR="00EB2B40">
        <w:rPr>
          <w:sz w:val="24"/>
          <w:szCs w:val="24"/>
        </w:rPr>
        <w:lastRenderedPageBreak/>
        <w:t xml:space="preserve">valuable insight into </w:t>
      </w:r>
      <w:r w:rsidR="0097545B">
        <w:rPr>
          <w:sz w:val="24"/>
          <w:szCs w:val="24"/>
        </w:rPr>
        <w:t>SARS</w:t>
      </w:r>
      <w:r w:rsidR="00494ABA">
        <w:rPr>
          <w:sz w:val="24"/>
          <w:szCs w:val="24"/>
        </w:rPr>
        <w:t>-</w:t>
      </w:r>
      <w:r w:rsidR="0097545B">
        <w:rPr>
          <w:sz w:val="24"/>
          <w:szCs w:val="24"/>
        </w:rPr>
        <w:t>CoV</w:t>
      </w:r>
      <w:r w:rsidR="00494ABA">
        <w:rPr>
          <w:sz w:val="24"/>
          <w:szCs w:val="24"/>
        </w:rPr>
        <w:t>-</w:t>
      </w:r>
      <w:r w:rsidR="0097545B">
        <w:rPr>
          <w:sz w:val="24"/>
          <w:szCs w:val="24"/>
        </w:rPr>
        <w:t xml:space="preserve">2 zoonotic transmission potential to spill over in specie populations. </w:t>
      </w:r>
      <w:r w:rsidR="00EB2B40">
        <w:rPr>
          <w:sz w:val="24"/>
          <w:szCs w:val="24"/>
        </w:rPr>
        <w:t xml:space="preserve"> </w:t>
      </w:r>
    </w:p>
    <w:p w14:paraId="6A61F477" w14:textId="5D121F41" w:rsidR="0056678F" w:rsidRDefault="00996F43">
      <w:pPr>
        <w:rPr>
          <w:sz w:val="24"/>
          <w:szCs w:val="24"/>
        </w:rPr>
      </w:pPr>
      <w:r>
        <w:rPr>
          <w:sz w:val="24"/>
          <w:szCs w:val="24"/>
        </w:rPr>
        <w:t>SARS-CoV-2, a zoonotic pathogen, has evolved to successfully infect a broad host range using common host cell machinery.</w:t>
      </w:r>
      <w:r w:rsidR="00644284">
        <w:rPr>
          <w:sz w:val="24"/>
          <w:szCs w:val="24"/>
        </w:rPr>
        <w:t xml:space="preserve"> With its high infectivity and </w:t>
      </w:r>
      <w:commentRangeStart w:id="96"/>
      <w:del w:id="97" w:author="Ethan Ho" w:date="2020-07-31T11:36:00Z">
        <w:r w:rsidR="00644284" w:rsidDel="00B75496">
          <w:rPr>
            <w:sz w:val="24"/>
            <w:szCs w:val="24"/>
          </w:rPr>
          <w:delText xml:space="preserve">unpredictive </w:delText>
        </w:r>
      </w:del>
      <w:ins w:id="98" w:author="Ethan Ho" w:date="2020-07-31T11:36:00Z">
        <w:r w:rsidR="00B75496">
          <w:rPr>
            <w:sz w:val="24"/>
            <w:szCs w:val="24"/>
          </w:rPr>
          <w:t xml:space="preserve">unpredictable </w:t>
        </w:r>
      </w:ins>
      <w:commentRangeEnd w:id="96"/>
      <w:r w:rsidR="00B73E41">
        <w:rPr>
          <w:rStyle w:val="CommentReference"/>
        </w:rPr>
        <w:commentReference w:id="96"/>
      </w:r>
      <w:r w:rsidR="00644284">
        <w:rPr>
          <w:sz w:val="24"/>
          <w:szCs w:val="24"/>
        </w:rPr>
        <w:t>nature, SARS-CoV-2 is increasingly difficult to treat and contain.</w:t>
      </w:r>
      <w:r>
        <w:rPr>
          <w:sz w:val="24"/>
          <w:szCs w:val="24"/>
        </w:rPr>
        <w:t xml:space="preserve"> </w:t>
      </w:r>
      <w:r w:rsidR="008D36AE">
        <w:rPr>
          <w:sz w:val="24"/>
          <w:szCs w:val="24"/>
        </w:rPr>
        <w:t>In previous studies</w:t>
      </w:r>
      <w:ins w:id="99" w:author="Ethan Ho" w:date="2020-07-31T11:36:00Z">
        <w:r w:rsidR="00B75496">
          <w:rPr>
            <w:sz w:val="24"/>
            <w:szCs w:val="24"/>
          </w:rPr>
          <w:t>,</w:t>
        </w:r>
      </w:ins>
      <w:r w:rsidR="008D36AE">
        <w:rPr>
          <w:sz w:val="24"/>
          <w:szCs w:val="24"/>
        </w:rPr>
        <w:t xml:space="preserve"> TMPRSS2 </w:t>
      </w:r>
      <w:del w:id="100" w:author="Ethan Ho" w:date="2020-07-31T11:36:00Z">
        <w:r w:rsidR="008D36AE" w:rsidDel="00B75496">
          <w:rPr>
            <w:sz w:val="24"/>
            <w:szCs w:val="24"/>
          </w:rPr>
          <w:delText xml:space="preserve">has </w:delText>
        </w:r>
      </w:del>
      <w:ins w:id="101" w:author="Ethan Ho" w:date="2020-07-31T11:36:00Z">
        <w:r w:rsidR="00B75496">
          <w:rPr>
            <w:sz w:val="24"/>
            <w:szCs w:val="24"/>
          </w:rPr>
          <w:t xml:space="preserve">was </w:t>
        </w:r>
      </w:ins>
      <w:r w:rsidR="008D36AE">
        <w:rPr>
          <w:sz w:val="24"/>
          <w:szCs w:val="24"/>
        </w:rPr>
        <w:t xml:space="preserve">shown to </w:t>
      </w:r>
      <w:r w:rsidR="004F23B7">
        <w:rPr>
          <w:sz w:val="24"/>
          <w:szCs w:val="24"/>
        </w:rPr>
        <w:t>cleave SARS-</w:t>
      </w:r>
      <w:proofErr w:type="spellStart"/>
      <w:r w:rsidR="004F23B7">
        <w:rPr>
          <w:sz w:val="24"/>
          <w:szCs w:val="24"/>
        </w:rPr>
        <w:t>CoV</w:t>
      </w:r>
      <w:proofErr w:type="spellEnd"/>
      <w:r w:rsidR="004F23B7">
        <w:rPr>
          <w:sz w:val="24"/>
          <w:szCs w:val="24"/>
        </w:rPr>
        <w:t xml:space="preserve"> at </w:t>
      </w:r>
      <w:r>
        <w:rPr>
          <w:sz w:val="24"/>
          <w:szCs w:val="24"/>
        </w:rPr>
        <w:t>a</w:t>
      </w:r>
      <w:r w:rsidR="004F23B7">
        <w:rPr>
          <w:sz w:val="24"/>
          <w:szCs w:val="24"/>
        </w:rPr>
        <w:t xml:space="preserve"> monobasic </w:t>
      </w:r>
      <w:proofErr w:type="spellStart"/>
      <w:r w:rsidR="004F23B7">
        <w:rPr>
          <w:sz w:val="24"/>
          <w:szCs w:val="24"/>
        </w:rPr>
        <w:t>Arg</w:t>
      </w:r>
      <w:proofErr w:type="spellEnd"/>
      <w:r w:rsidR="004F23B7">
        <w:rPr>
          <w:sz w:val="24"/>
          <w:szCs w:val="24"/>
        </w:rPr>
        <w:t xml:space="preserve"> site, causing cell-cell spread and increased severity of coronaviruses in infected lung cells of mice</w:t>
      </w:r>
      <w:r>
        <w:rPr>
          <w:sz w:val="24"/>
          <w:szCs w:val="24"/>
        </w:rPr>
        <w:t xml:space="preserve"> [20-21].</w:t>
      </w:r>
      <w:r w:rsidR="0020024C">
        <w:rPr>
          <w:sz w:val="24"/>
          <w:szCs w:val="24"/>
        </w:rPr>
        <w:t xml:space="preserve"> </w:t>
      </w:r>
      <w:r w:rsidR="003D65AA">
        <w:rPr>
          <w:sz w:val="24"/>
          <w:szCs w:val="24"/>
        </w:rPr>
        <w:t>Additionally, TMPRSS2’s proteolytic activation takes place after SARS-</w:t>
      </w:r>
      <w:proofErr w:type="spellStart"/>
      <w:r w:rsidR="003D65AA">
        <w:rPr>
          <w:sz w:val="24"/>
          <w:szCs w:val="24"/>
        </w:rPr>
        <w:t>CoV</w:t>
      </w:r>
      <w:proofErr w:type="spellEnd"/>
      <w:r w:rsidR="003D65AA">
        <w:rPr>
          <w:sz w:val="24"/>
          <w:szCs w:val="24"/>
        </w:rPr>
        <w:t xml:space="preserve"> S protein undergoes receptor-induced conformational modifications [21]. </w:t>
      </w:r>
      <w:r w:rsidR="00F3576D">
        <w:rPr>
          <w:sz w:val="24"/>
          <w:szCs w:val="24"/>
        </w:rPr>
        <w:t>However, TMPRSS2</w:t>
      </w:r>
      <w:r w:rsidR="003D65AA">
        <w:rPr>
          <w:sz w:val="24"/>
          <w:szCs w:val="24"/>
        </w:rPr>
        <w:t xml:space="preserve"> deviations</w:t>
      </w:r>
      <w:r w:rsidR="00F3576D">
        <w:rPr>
          <w:sz w:val="24"/>
          <w:szCs w:val="24"/>
        </w:rPr>
        <w:t xml:space="preserve"> in other species with similar ACE2 receptors (compared to human strains) could lead to unfavorable </w:t>
      </w:r>
      <w:r w:rsidR="003D65AA">
        <w:rPr>
          <w:sz w:val="24"/>
          <w:szCs w:val="24"/>
        </w:rPr>
        <w:t>conditions</w:t>
      </w:r>
      <w:r w:rsidR="00F3576D">
        <w:rPr>
          <w:sz w:val="24"/>
          <w:szCs w:val="24"/>
        </w:rPr>
        <w:t xml:space="preserve"> for SARS-CoV-2</w:t>
      </w:r>
      <w:r w:rsidR="003D65AA">
        <w:rPr>
          <w:sz w:val="24"/>
          <w:szCs w:val="24"/>
        </w:rPr>
        <w:t xml:space="preserve"> activation</w:t>
      </w:r>
      <w:r w:rsidR="00F3576D">
        <w:rPr>
          <w:sz w:val="24"/>
          <w:szCs w:val="24"/>
        </w:rPr>
        <w:t xml:space="preserve">. </w:t>
      </w:r>
      <w:r w:rsidR="00644284">
        <w:rPr>
          <w:sz w:val="24"/>
          <w:szCs w:val="24"/>
        </w:rPr>
        <w:t>Therefore, we hypothesi</w:t>
      </w:r>
      <w:ins w:id="102" w:author="Ethan Ho" w:date="2020-07-31T11:37:00Z">
        <w:r w:rsidR="00B75496">
          <w:rPr>
            <w:sz w:val="24"/>
            <w:szCs w:val="24"/>
          </w:rPr>
          <w:t>ze</w:t>
        </w:r>
      </w:ins>
      <w:del w:id="103" w:author="Ethan Ho" w:date="2020-07-31T11:37:00Z">
        <w:r w:rsidR="00644284" w:rsidDel="00B75496">
          <w:rPr>
            <w:sz w:val="24"/>
            <w:szCs w:val="24"/>
          </w:rPr>
          <w:delText>s</w:delText>
        </w:r>
      </w:del>
      <w:r w:rsidR="00644284">
        <w:rPr>
          <w:sz w:val="24"/>
          <w:szCs w:val="24"/>
        </w:rPr>
        <w:t xml:space="preserve"> that </w:t>
      </w:r>
      <w:r w:rsidR="00F3576D">
        <w:rPr>
          <w:sz w:val="24"/>
          <w:szCs w:val="24"/>
        </w:rPr>
        <w:t xml:space="preserve">cross-species conservation of TMPRSS2 catalytic residues may play a role in alternate host spillover.  </w:t>
      </w:r>
      <w:r w:rsidR="0056678F">
        <w:rPr>
          <w:sz w:val="24"/>
          <w:szCs w:val="24"/>
        </w:rPr>
        <w:t xml:space="preserve">By comparing </w:t>
      </w:r>
      <w:r w:rsidR="00D17808">
        <w:rPr>
          <w:sz w:val="24"/>
          <w:szCs w:val="24"/>
        </w:rPr>
        <w:t>residue</w:t>
      </w:r>
      <w:r w:rsidR="0056678F">
        <w:rPr>
          <w:sz w:val="24"/>
          <w:szCs w:val="24"/>
        </w:rPr>
        <w:t xml:space="preserve"> </w:t>
      </w:r>
      <w:r w:rsidR="00D17808">
        <w:rPr>
          <w:sz w:val="24"/>
          <w:szCs w:val="24"/>
        </w:rPr>
        <w:t>alterations</w:t>
      </w:r>
      <w:r w:rsidR="0056678F">
        <w:rPr>
          <w:sz w:val="24"/>
          <w:szCs w:val="24"/>
        </w:rPr>
        <w:t xml:space="preserve"> of TMPRSS2 </w:t>
      </w:r>
      <w:r w:rsidR="00F3576D">
        <w:rPr>
          <w:sz w:val="24"/>
          <w:szCs w:val="24"/>
        </w:rPr>
        <w:t>multiple sequence alignments between</w:t>
      </w:r>
      <w:r w:rsidR="0056678F">
        <w:rPr>
          <w:sz w:val="24"/>
          <w:szCs w:val="24"/>
        </w:rPr>
        <w:t xml:space="preserve"> various species</w:t>
      </w:r>
      <w:r w:rsidR="00D17808">
        <w:rPr>
          <w:sz w:val="24"/>
          <w:szCs w:val="24"/>
        </w:rPr>
        <w:t xml:space="preserve"> and human</w:t>
      </w:r>
      <w:r w:rsidR="0056678F">
        <w:rPr>
          <w:sz w:val="24"/>
          <w:szCs w:val="24"/>
        </w:rPr>
        <w:t>, we</w:t>
      </w:r>
      <w:ins w:id="104" w:author="Kelly Pierce" w:date="2020-07-31T15:29:00Z">
        <w:r w:rsidR="00B73E41">
          <w:rPr>
            <w:sz w:val="24"/>
            <w:szCs w:val="24"/>
          </w:rPr>
          <w:t xml:space="preserve"> </w:t>
        </w:r>
        <w:proofErr w:type="spellStart"/>
        <w:r w:rsidR="00B73E41">
          <w:rPr>
            <w:sz w:val="24"/>
            <w:szCs w:val="24"/>
          </w:rPr>
          <w:t>w</w:t>
        </w:r>
      </w:ins>
      <w:del w:id="105" w:author="Kelly Pierce" w:date="2020-07-31T15:29:00Z">
        <w:r w:rsidR="0056678F" w:rsidDel="00B73E41">
          <w:rPr>
            <w:sz w:val="24"/>
            <w:szCs w:val="24"/>
          </w:rPr>
          <w:delText>’</w:delText>
        </w:r>
      </w:del>
      <w:r w:rsidR="0056678F">
        <w:rPr>
          <w:sz w:val="24"/>
          <w:szCs w:val="24"/>
        </w:rPr>
        <w:t>ll</w:t>
      </w:r>
      <w:proofErr w:type="spellEnd"/>
      <w:r w:rsidR="0056678F">
        <w:rPr>
          <w:sz w:val="24"/>
          <w:szCs w:val="24"/>
        </w:rPr>
        <w:t xml:space="preserve"> be able to score the susceptibility/severity of infection for each species, </w:t>
      </w:r>
      <w:r w:rsidR="00024458">
        <w:rPr>
          <w:sz w:val="24"/>
          <w:szCs w:val="24"/>
        </w:rPr>
        <w:t>in silica</w:t>
      </w:r>
      <w:r w:rsidR="0056678F">
        <w:rPr>
          <w:sz w:val="24"/>
          <w:szCs w:val="24"/>
        </w:rPr>
        <w:t>.</w:t>
      </w:r>
      <w:r w:rsidR="00024458">
        <w:rPr>
          <w:sz w:val="24"/>
          <w:szCs w:val="24"/>
        </w:rPr>
        <w:t xml:space="preserve"> Also, we’ll be able to categorize each substitution’s property delta, then </w:t>
      </w:r>
      <w:del w:id="106" w:author="Ethan Ho" w:date="2020-07-31T11:37:00Z">
        <w:r w:rsidR="00024458" w:rsidDel="00F959E8">
          <w:rPr>
            <w:sz w:val="24"/>
            <w:szCs w:val="24"/>
          </w:rPr>
          <w:delText xml:space="preserve">reflect </w:delText>
        </w:r>
      </w:del>
      <w:ins w:id="107" w:author="Ethan Ho" w:date="2020-07-31T11:37:00Z">
        <w:r w:rsidR="00F959E8">
          <w:rPr>
            <w:sz w:val="24"/>
            <w:szCs w:val="24"/>
          </w:rPr>
          <w:t xml:space="preserve">visualize the structural context of </w:t>
        </w:r>
      </w:ins>
      <w:r w:rsidR="00024458">
        <w:rPr>
          <w:sz w:val="24"/>
          <w:szCs w:val="24"/>
        </w:rPr>
        <w:t xml:space="preserve">that change in </w:t>
      </w:r>
      <w:proofErr w:type="spellStart"/>
      <w:r w:rsidR="00024458">
        <w:rPr>
          <w:sz w:val="24"/>
          <w:szCs w:val="24"/>
        </w:rPr>
        <w:t>Pymol</w:t>
      </w:r>
      <w:proofErr w:type="spellEnd"/>
      <w:r w:rsidR="0056678F">
        <w:rPr>
          <w:sz w:val="24"/>
          <w:szCs w:val="24"/>
        </w:rPr>
        <w:t xml:space="preserve">. By determining the molecular </w:t>
      </w:r>
      <w:del w:id="108" w:author="Ethan Ho" w:date="2020-07-31T11:37:00Z">
        <w:r w:rsidR="0056678F" w:rsidDel="00F959E8">
          <w:rPr>
            <w:sz w:val="24"/>
            <w:szCs w:val="24"/>
          </w:rPr>
          <w:delText xml:space="preserve">configuration </w:delText>
        </w:r>
      </w:del>
      <w:ins w:id="109" w:author="Ethan Ho" w:date="2020-07-31T11:37:00Z">
        <w:r w:rsidR="00F959E8">
          <w:rPr>
            <w:sz w:val="24"/>
            <w:szCs w:val="24"/>
          </w:rPr>
          <w:t xml:space="preserve">mechanisms </w:t>
        </w:r>
      </w:ins>
      <w:r w:rsidR="0056678F">
        <w:rPr>
          <w:sz w:val="24"/>
          <w:szCs w:val="24"/>
        </w:rPr>
        <w:t>leading to cell entry, we</w:t>
      </w:r>
      <w:ins w:id="110" w:author="Ethan Ho" w:date="2020-07-31T11:38:00Z">
        <w:r w:rsidR="00F959E8">
          <w:rPr>
            <w:sz w:val="24"/>
            <w:szCs w:val="24"/>
          </w:rPr>
          <w:t xml:space="preserve"> wi</w:t>
        </w:r>
      </w:ins>
      <w:del w:id="111" w:author="Ethan Ho" w:date="2020-07-31T11:38:00Z">
        <w:r w:rsidR="0056678F" w:rsidDel="00F959E8">
          <w:rPr>
            <w:sz w:val="24"/>
            <w:szCs w:val="24"/>
          </w:rPr>
          <w:delText>’</w:delText>
        </w:r>
      </w:del>
      <w:r w:rsidR="0056678F">
        <w:rPr>
          <w:sz w:val="24"/>
          <w:szCs w:val="24"/>
        </w:rPr>
        <w:t xml:space="preserve">ll gain insight on spillover potential of SARS-CoV-2 to alternate host. </w:t>
      </w:r>
      <w:commentRangeStart w:id="112"/>
      <w:r w:rsidR="0056678F">
        <w:rPr>
          <w:sz w:val="24"/>
          <w:szCs w:val="24"/>
        </w:rPr>
        <w:t xml:space="preserve">Which could </w:t>
      </w:r>
      <w:r w:rsidR="003D65AA">
        <w:rPr>
          <w:sz w:val="24"/>
          <w:szCs w:val="24"/>
        </w:rPr>
        <w:t>harbor</w:t>
      </w:r>
      <w:r w:rsidR="0056678F">
        <w:rPr>
          <w:sz w:val="24"/>
          <w:szCs w:val="24"/>
        </w:rPr>
        <w:t xml:space="preserve"> adaptive advantages </w:t>
      </w:r>
      <w:commentRangeEnd w:id="112"/>
      <w:r w:rsidR="00F959E8">
        <w:rPr>
          <w:rStyle w:val="CommentReference"/>
        </w:rPr>
        <w:commentReference w:id="112"/>
      </w:r>
      <w:r w:rsidR="0056678F">
        <w:rPr>
          <w:sz w:val="24"/>
          <w:szCs w:val="24"/>
        </w:rPr>
        <w:t xml:space="preserve">for SARS-CoV-2 immune evasion and overall infectivity within </w:t>
      </w:r>
      <w:r w:rsidR="003D65AA">
        <w:rPr>
          <w:sz w:val="24"/>
          <w:szCs w:val="24"/>
        </w:rPr>
        <w:t xml:space="preserve">a </w:t>
      </w:r>
      <w:r w:rsidR="0056678F">
        <w:rPr>
          <w:sz w:val="24"/>
          <w:szCs w:val="24"/>
        </w:rPr>
        <w:t>broad</w:t>
      </w:r>
      <w:del w:id="113" w:author="Ethan Ho" w:date="2020-07-31T11:39:00Z">
        <w:r w:rsidR="0056678F" w:rsidDel="00F959E8">
          <w:rPr>
            <w:sz w:val="24"/>
            <w:szCs w:val="24"/>
          </w:rPr>
          <w:delText xml:space="preserve"> </w:delText>
        </w:r>
        <w:r w:rsidR="00F3576D" w:rsidDel="00F959E8">
          <w:rPr>
            <w:sz w:val="24"/>
            <w:szCs w:val="24"/>
          </w:rPr>
          <w:delText>an</w:delText>
        </w:r>
      </w:del>
      <w:r w:rsidR="00F3576D">
        <w:rPr>
          <w:sz w:val="24"/>
          <w:szCs w:val="24"/>
        </w:rPr>
        <w:t xml:space="preserve"> </w:t>
      </w:r>
      <w:r w:rsidR="0056678F">
        <w:rPr>
          <w:sz w:val="24"/>
          <w:szCs w:val="24"/>
        </w:rPr>
        <w:t xml:space="preserve">host range. </w:t>
      </w:r>
    </w:p>
    <w:p w14:paraId="761DB03D" w14:textId="778D6C9C" w:rsidR="008E739D" w:rsidRDefault="008E739D">
      <w:pPr>
        <w:rPr>
          <w:b/>
          <w:bCs/>
          <w:sz w:val="24"/>
          <w:szCs w:val="24"/>
        </w:rPr>
      </w:pPr>
      <w:r w:rsidRPr="009F71DD">
        <w:rPr>
          <w:b/>
          <w:bCs/>
          <w:sz w:val="24"/>
          <w:szCs w:val="24"/>
        </w:rPr>
        <w:t>Methods</w:t>
      </w:r>
    </w:p>
    <w:p w14:paraId="078C8BA5" w14:textId="0857E60A" w:rsidR="009A1D6F" w:rsidRDefault="00D178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Collection and Curation</w:t>
      </w:r>
    </w:p>
    <w:p w14:paraId="39C5715F" w14:textId="4EEB5194" w:rsidR="00707D74" w:rsidRDefault="00B73E41">
      <w:pPr>
        <w:rPr>
          <w:sz w:val="24"/>
          <w:szCs w:val="24"/>
        </w:rPr>
      </w:pPr>
      <w:ins w:id="114" w:author="Kelly Pierce" w:date="2020-07-31T15:29:00Z">
        <w:r>
          <w:rPr>
            <w:sz w:val="24"/>
            <w:szCs w:val="24"/>
          </w:rPr>
          <w:t>We retrieved</w:t>
        </w:r>
      </w:ins>
      <w:del w:id="115" w:author="Kelly Pierce" w:date="2020-07-31T15:29:00Z">
        <w:r w:rsidR="00CE75C4" w:rsidDel="00B73E41">
          <w:rPr>
            <w:sz w:val="24"/>
            <w:szCs w:val="24"/>
          </w:rPr>
          <w:delText>All</w:delText>
        </w:r>
      </w:del>
      <w:r w:rsidR="00CE75C4">
        <w:rPr>
          <w:sz w:val="24"/>
          <w:szCs w:val="24"/>
        </w:rPr>
        <w:t xml:space="preserve"> </w:t>
      </w:r>
      <w:r w:rsidR="001C2897">
        <w:rPr>
          <w:sz w:val="24"/>
          <w:szCs w:val="24"/>
        </w:rPr>
        <w:t>9</w:t>
      </w:r>
      <w:ins w:id="116" w:author="Kelly Pierce" w:date="2020-07-31T15:29:00Z">
        <w:r>
          <w:rPr>
            <w:sz w:val="24"/>
            <w:szCs w:val="24"/>
          </w:rPr>
          <w:t>,</w:t>
        </w:r>
      </w:ins>
      <w:r w:rsidR="001C2897">
        <w:rPr>
          <w:sz w:val="24"/>
          <w:szCs w:val="24"/>
        </w:rPr>
        <w:t xml:space="preserve">757 TMPRSS2 protein sequences from 120 species </w:t>
      </w:r>
      <w:del w:id="117" w:author="Kelly Pierce" w:date="2020-07-31T15:30:00Z">
        <w:r w:rsidR="001C2897" w:rsidDel="00B73E41">
          <w:rPr>
            <w:sz w:val="24"/>
            <w:szCs w:val="24"/>
          </w:rPr>
          <w:delText xml:space="preserve">were retrieved </w:delText>
        </w:r>
      </w:del>
      <w:r w:rsidR="001C2897">
        <w:rPr>
          <w:sz w:val="24"/>
          <w:szCs w:val="24"/>
        </w:rPr>
        <w:t>from EggN</w:t>
      </w:r>
      <w:r w:rsidR="00040D1E">
        <w:rPr>
          <w:sz w:val="24"/>
          <w:szCs w:val="24"/>
        </w:rPr>
        <w:t>0</w:t>
      </w:r>
      <w:r w:rsidR="001C2897">
        <w:rPr>
          <w:sz w:val="24"/>
          <w:szCs w:val="24"/>
        </w:rPr>
        <w:t>G</w:t>
      </w:r>
      <w:r w:rsidR="00815F80">
        <w:rPr>
          <w:sz w:val="24"/>
          <w:szCs w:val="24"/>
        </w:rPr>
        <w:t xml:space="preserve">, as of </w:t>
      </w:r>
      <w:commentRangeStart w:id="118"/>
      <w:r w:rsidR="00815F80">
        <w:rPr>
          <w:sz w:val="24"/>
          <w:szCs w:val="24"/>
        </w:rPr>
        <w:t xml:space="preserve">June 30, 2020 </w:t>
      </w:r>
      <w:commentRangeEnd w:id="118"/>
      <w:r>
        <w:rPr>
          <w:rStyle w:val="CommentReference"/>
        </w:rPr>
        <w:commentReference w:id="118"/>
      </w:r>
      <w:r w:rsidR="00815F80">
        <w:rPr>
          <w:sz w:val="24"/>
          <w:szCs w:val="24"/>
        </w:rPr>
        <w:t xml:space="preserve">[13]. </w:t>
      </w:r>
      <w:r w:rsidR="0030697B">
        <w:rPr>
          <w:sz w:val="24"/>
          <w:szCs w:val="24"/>
        </w:rPr>
        <w:t xml:space="preserve">Using </w:t>
      </w:r>
      <w:proofErr w:type="spellStart"/>
      <w:r w:rsidR="0030697B">
        <w:rPr>
          <w:sz w:val="24"/>
          <w:szCs w:val="24"/>
        </w:rPr>
        <w:t>Clustal</w:t>
      </w:r>
      <w:proofErr w:type="spellEnd"/>
      <w:r w:rsidR="0030697B">
        <w:rPr>
          <w:sz w:val="24"/>
          <w:szCs w:val="24"/>
        </w:rPr>
        <w:t xml:space="preserve"> Omega we generated the full set of each protein sequence alignment independently, which verified the authenticity of each alignment in the EggN0G </w:t>
      </w:r>
      <w:r w:rsidR="00EB33A2">
        <w:rPr>
          <w:sz w:val="24"/>
          <w:szCs w:val="24"/>
        </w:rPr>
        <w:t>dataset</w:t>
      </w:r>
      <w:r w:rsidR="0030697B">
        <w:rPr>
          <w:sz w:val="24"/>
          <w:szCs w:val="24"/>
        </w:rPr>
        <w:t xml:space="preserve"> [14]. </w:t>
      </w:r>
      <w:r w:rsidR="00815F80">
        <w:rPr>
          <w:sz w:val="24"/>
          <w:szCs w:val="24"/>
        </w:rPr>
        <w:t>We u</w:t>
      </w:r>
      <w:r w:rsidR="00EB33A2">
        <w:rPr>
          <w:sz w:val="24"/>
          <w:szCs w:val="24"/>
        </w:rPr>
        <w:t>tilized</w:t>
      </w:r>
      <w:r w:rsidR="00815F80">
        <w:rPr>
          <w:sz w:val="24"/>
          <w:szCs w:val="24"/>
        </w:rPr>
        <w:t xml:space="preserve"> functions in </w:t>
      </w:r>
      <w:proofErr w:type="spellStart"/>
      <w:r w:rsidR="00815F80">
        <w:rPr>
          <w:sz w:val="24"/>
          <w:szCs w:val="24"/>
        </w:rPr>
        <w:t>Biopython</w:t>
      </w:r>
      <w:proofErr w:type="spellEnd"/>
      <w:ins w:id="119" w:author="Ethan Ho" w:date="2020-07-31T11:39:00Z">
        <w:r w:rsidR="00F959E8">
          <w:rPr>
            <w:sz w:val="24"/>
            <w:szCs w:val="24"/>
          </w:rPr>
          <w:t xml:space="preserve"> [citation]</w:t>
        </w:r>
      </w:ins>
      <w:r w:rsidR="00815F80">
        <w:rPr>
          <w:sz w:val="24"/>
          <w:szCs w:val="24"/>
        </w:rPr>
        <w:t xml:space="preserve">, </w:t>
      </w:r>
      <w:r w:rsidR="00B613EE">
        <w:rPr>
          <w:sz w:val="24"/>
          <w:szCs w:val="24"/>
        </w:rPr>
        <w:t>a</w:t>
      </w:r>
      <w:r w:rsidR="00815F80">
        <w:rPr>
          <w:sz w:val="24"/>
          <w:szCs w:val="24"/>
        </w:rPr>
        <w:t xml:space="preserve"> python biological computation package, to parse the lines within the alignment file </w:t>
      </w:r>
      <w:r w:rsidR="00B613EE">
        <w:rPr>
          <w:sz w:val="24"/>
          <w:szCs w:val="24"/>
        </w:rPr>
        <w:t xml:space="preserve">to convert header and sequence pairs into </w:t>
      </w:r>
      <w:proofErr w:type="spellStart"/>
      <w:r w:rsidR="00B613EE">
        <w:rPr>
          <w:sz w:val="24"/>
          <w:szCs w:val="24"/>
        </w:rPr>
        <w:t>iterables</w:t>
      </w:r>
      <w:proofErr w:type="spellEnd"/>
      <w:r w:rsidR="00B613EE">
        <w:rPr>
          <w:sz w:val="24"/>
          <w:szCs w:val="24"/>
        </w:rPr>
        <w:t>.</w:t>
      </w:r>
      <w:r w:rsidR="0030697B">
        <w:rPr>
          <w:sz w:val="24"/>
          <w:szCs w:val="24"/>
        </w:rPr>
        <w:t xml:space="preserve"> </w:t>
      </w:r>
      <w:ins w:id="120" w:author="Ethan Ho" w:date="2020-07-31T11:39:00Z">
        <w:r w:rsidR="00F959E8">
          <w:rPr>
            <w:sz w:val="24"/>
            <w:szCs w:val="24"/>
          </w:rPr>
          <w:t>We t</w:t>
        </w:r>
      </w:ins>
      <w:del w:id="121" w:author="Ethan Ho" w:date="2020-07-31T11:39:00Z">
        <w:r w:rsidR="00EB33A2" w:rsidDel="00F959E8">
          <w:rPr>
            <w:sz w:val="24"/>
            <w:szCs w:val="24"/>
          </w:rPr>
          <w:delText>T</w:delText>
        </w:r>
      </w:del>
      <w:r w:rsidR="00EB33A2">
        <w:rPr>
          <w:sz w:val="24"/>
          <w:szCs w:val="24"/>
        </w:rPr>
        <w:t>hen</w:t>
      </w:r>
      <w:r w:rsidR="00377316">
        <w:rPr>
          <w:sz w:val="24"/>
          <w:szCs w:val="24"/>
        </w:rPr>
        <w:t xml:space="preserve"> filtered out</w:t>
      </w:r>
      <w:r w:rsidR="0030697B">
        <w:rPr>
          <w:sz w:val="24"/>
          <w:szCs w:val="24"/>
        </w:rPr>
        <w:t xml:space="preserve"> target</w:t>
      </w:r>
      <w:r w:rsidR="00377316">
        <w:rPr>
          <w:sz w:val="24"/>
          <w:szCs w:val="24"/>
        </w:rPr>
        <w:t xml:space="preserve"> </w:t>
      </w:r>
      <w:r w:rsidR="00D83798">
        <w:rPr>
          <w:sz w:val="24"/>
          <w:szCs w:val="24"/>
        </w:rPr>
        <w:t>mammalian</w:t>
      </w:r>
      <w:r w:rsidR="00EF5A92">
        <w:rPr>
          <w:sz w:val="24"/>
          <w:szCs w:val="24"/>
        </w:rPr>
        <w:t xml:space="preserve"> species (Homo sapiens, Mus musculus, </w:t>
      </w:r>
      <w:proofErr w:type="spellStart"/>
      <w:r w:rsidR="00EF5A92">
        <w:rPr>
          <w:sz w:val="24"/>
          <w:szCs w:val="24"/>
        </w:rPr>
        <w:t>Canis</w:t>
      </w:r>
      <w:proofErr w:type="spellEnd"/>
      <w:r w:rsidR="00EF5A92">
        <w:rPr>
          <w:sz w:val="24"/>
          <w:szCs w:val="24"/>
        </w:rPr>
        <w:t xml:space="preserve"> Lupus </w:t>
      </w:r>
      <w:proofErr w:type="spellStart"/>
      <w:r w:rsidR="00EF5A92">
        <w:rPr>
          <w:sz w:val="24"/>
          <w:szCs w:val="24"/>
        </w:rPr>
        <w:t>familiaris</w:t>
      </w:r>
      <w:proofErr w:type="spellEnd"/>
      <w:r w:rsidR="00EF5A92">
        <w:rPr>
          <w:sz w:val="24"/>
          <w:szCs w:val="24"/>
        </w:rPr>
        <w:t xml:space="preserve">, </w:t>
      </w:r>
      <w:proofErr w:type="spellStart"/>
      <w:r w:rsidR="00EF5A92">
        <w:rPr>
          <w:sz w:val="24"/>
          <w:szCs w:val="24"/>
        </w:rPr>
        <w:t>Felis</w:t>
      </w:r>
      <w:proofErr w:type="spellEnd"/>
      <w:r w:rsidR="00EF5A92">
        <w:rPr>
          <w:sz w:val="24"/>
          <w:szCs w:val="24"/>
        </w:rPr>
        <w:t xml:space="preserve"> </w:t>
      </w:r>
      <w:proofErr w:type="spellStart"/>
      <w:r w:rsidR="00EF5A92">
        <w:rPr>
          <w:sz w:val="24"/>
          <w:szCs w:val="24"/>
        </w:rPr>
        <w:t>catus</w:t>
      </w:r>
      <w:proofErr w:type="spellEnd"/>
      <w:r w:rsidR="00EF5A92">
        <w:rPr>
          <w:sz w:val="24"/>
          <w:szCs w:val="24"/>
        </w:rPr>
        <w:t xml:space="preserve">, Bos Taurus, Equus </w:t>
      </w:r>
      <w:proofErr w:type="spellStart"/>
      <w:r w:rsidR="00EF5A92">
        <w:rPr>
          <w:sz w:val="24"/>
          <w:szCs w:val="24"/>
        </w:rPr>
        <w:t>caballus</w:t>
      </w:r>
      <w:proofErr w:type="spellEnd"/>
      <w:r w:rsidR="00EF5A92">
        <w:rPr>
          <w:sz w:val="24"/>
          <w:szCs w:val="24"/>
        </w:rPr>
        <w:t xml:space="preserve">, and Gallus </w:t>
      </w:r>
      <w:proofErr w:type="spellStart"/>
      <w:r w:rsidR="00EF5A92">
        <w:rPr>
          <w:sz w:val="24"/>
          <w:szCs w:val="24"/>
        </w:rPr>
        <w:t>gallus</w:t>
      </w:r>
      <w:proofErr w:type="spellEnd"/>
      <w:r w:rsidR="00EF5A92">
        <w:rPr>
          <w:sz w:val="24"/>
          <w:szCs w:val="24"/>
        </w:rPr>
        <w:t xml:space="preserve">) </w:t>
      </w:r>
      <w:r w:rsidR="00CF51B7">
        <w:rPr>
          <w:sz w:val="24"/>
          <w:szCs w:val="24"/>
        </w:rPr>
        <w:t xml:space="preserve">from the </w:t>
      </w:r>
      <w:r w:rsidR="00545E24">
        <w:rPr>
          <w:sz w:val="24"/>
          <w:szCs w:val="24"/>
        </w:rPr>
        <w:t>multiple sequence</w:t>
      </w:r>
      <w:r w:rsidR="00CF51B7">
        <w:rPr>
          <w:sz w:val="24"/>
          <w:szCs w:val="24"/>
        </w:rPr>
        <w:t xml:space="preserve"> alignment of all 120 species</w:t>
      </w:r>
      <w:del w:id="122" w:author="Ethan Ho" w:date="2020-07-31T11:39:00Z">
        <w:r w:rsidR="00545E24" w:rsidDel="00F959E8">
          <w:rPr>
            <w:sz w:val="24"/>
            <w:szCs w:val="24"/>
          </w:rPr>
          <w:delText>, and modified it using the multiple sequence alignment function</w:delText>
        </w:r>
      </w:del>
      <w:r w:rsidR="00545E24">
        <w:rPr>
          <w:sz w:val="24"/>
          <w:szCs w:val="24"/>
        </w:rPr>
        <w:t>.</w:t>
      </w:r>
      <w:r w:rsidR="00D83798">
        <w:rPr>
          <w:sz w:val="24"/>
          <w:szCs w:val="24"/>
        </w:rPr>
        <w:t xml:space="preserve"> </w:t>
      </w:r>
      <w:r w:rsidR="0030697B">
        <w:rPr>
          <w:sz w:val="24"/>
          <w:szCs w:val="24"/>
        </w:rPr>
        <w:t xml:space="preserve">From the target species list we </w:t>
      </w:r>
      <w:r w:rsidR="00EB33A2">
        <w:rPr>
          <w:sz w:val="24"/>
          <w:szCs w:val="24"/>
        </w:rPr>
        <w:t>extracted the</w:t>
      </w:r>
      <w:r w:rsidR="0030697B">
        <w:rPr>
          <w:sz w:val="24"/>
          <w:szCs w:val="24"/>
        </w:rPr>
        <w:t xml:space="preserve"> </w:t>
      </w:r>
      <w:r w:rsidR="0038147B">
        <w:rPr>
          <w:sz w:val="24"/>
          <w:szCs w:val="24"/>
        </w:rPr>
        <w:t xml:space="preserve">H. </w:t>
      </w:r>
      <w:proofErr w:type="spellStart"/>
      <w:r w:rsidR="0038147B">
        <w:rPr>
          <w:sz w:val="24"/>
          <w:szCs w:val="24"/>
        </w:rPr>
        <w:t>sapien</w:t>
      </w:r>
      <w:proofErr w:type="spellEnd"/>
      <w:r w:rsidR="0038147B">
        <w:rPr>
          <w:sz w:val="24"/>
          <w:szCs w:val="24"/>
        </w:rPr>
        <w:t xml:space="preserve"> </w:t>
      </w:r>
      <w:r w:rsidR="004F114B">
        <w:rPr>
          <w:sz w:val="24"/>
          <w:szCs w:val="24"/>
        </w:rPr>
        <w:t>homolog</w:t>
      </w:r>
      <w:r w:rsidR="0038147B">
        <w:rPr>
          <w:sz w:val="24"/>
          <w:szCs w:val="24"/>
        </w:rPr>
        <w:t xml:space="preserve"> sequence </w:t>
      </w:r>
      <w:r w:rsidR="001D171C">
        <w:rPr>
          <w:sz w:val="24"/>
          <w:szCs w:val="24"/>
        </w:rPr>
        <w:t xml:space="preserve">based upon </w:t>
      </w:r>
      <w:proofErr w:type="spellStart"/>
      <w:r w:rsidR="001D171C">
        <w:rPr>
          <w:sz w:val="24"/>
          <w:szCs w:val="24"/>
        </w:rPr>
        <w:t>UniProt’s</w:t>
      </w:r>
      <w:proofErr w:type="spellEnd"/>
      <w:r w:rsidR="001D171C">
        <w:rPr>
          <w:sz w:val="24"/>
          <w:szCs w:val="24"/>
        </w:rPr>
        <w:t xml:space="preserve"> TMPRSS2 homolog [17]</w:t>
      </w:r>
      <w:r w:rsidR="0038147B">
        <w:rPr>
          <w:sz w:val="24"/>
          <w:szCs w:val="24"/>
        </w:rPr>
        <w:t>.</w:t>
      </w:r>
      <w:del w:id="123" w:author="Ethan Ho" w:date="2020-07-31T11:41:00Z">
        <w:r w:rsidR="0038147B" w:rsidDel="00F959E8">
          <w:rPr>
            <w:sz w:val="24"/>
            <w:szCs w:val="24"/>
          </w:rPr>
          <w:delText xml:space="preserve"> </w:delText>
        </w:r>
      </w:del>
      <w:ins w:id="124" w:author="Ethan Ho" w:date="2020-07-31T11:41:00Z">
        <w:r w:rsidR="00F959E8">
          <w:rPr>
            <w:sz w:val="24"/>
            <w:szCs w:val="24"/>
          </w:rPr>
          <w:t xml:space="preserve"> </w:t>
        </w:r>
        <w:commentRangeStart w:id="125"/>
        <w:r w:rsidR="00F959E8">
          <w:rPr>
            <w:sz w:val="24"/>
            <w:szCs w:val="24"/>
          </w:rPr>
          <w:t xml:space="preserve">For each non-human species, we </w:t>
        </w:r>
      </w:ins>
      <w:ins w:id="126" w:author="Ethan Ho" w:date="2020-07-31T11:42:00Z">
        <w:r w:rsidR="00F959E8">
          <w:rPr>
            <w:sz w:val="24"/>
            <w:szCs w:val="24"/>
          </w:rPr>
          <w:t xml:space="preserve">selected a sequence for comparison by choosing the sequence record with the greatest percent identity </w:t>
        </w:r>
      </w:ins>
      <w:ins w:id="127" w:author="Ethan Ho" w:date="2020-07-31T11:43:00Z">
        <w:r w:rsidR="00F959E8">
          <w:rPr>
            <w:sz w:val="24"/>
            <w:szCs w:val="24"/>
          </w:rPr>
          <w:t>to human TMPRSS2</w:t>
        </w:r>
      </w:ins>
      <w:del w:id="128" w:author="Ethan Ho" w:date="2020-07-31T11:41:00Z">
        <w:r w:rsidR="0038147B" w:rsidDel="00F959E8">
          <w:rPr>
            <w:sz w:val="24"/>
            <w:szCs w:val="24"/>
          </w:rPr>
          <w:delText xml:space="preserve">After trimming the </w:delText>
        </w:r>
        <w:r w:rsidR="00EB33A2" w:rsidDel="00F959E8">
          <w:rPr>
            <w:sz w:val="24"/>
            <w:szCs w:val="24"/>
          </w:rPr>
          <w:delText xml:space="preserve">H. sapien </w:delText>
        </w:r>
        <w:r w:rsidR="0038147B" w:rsidDel="00F959E8">
          <w:rPr>
            <w:sz w:val="24"/>
            <w:szCs w:val="24"/>
          </w:rPr>
          <w:delText xml:space="preserve">sequence using N-terminus and C-terminus indices, </w:delText>
        </w:r>
      </w:del>
      <w:del w:id="129" w:author="Ethan Ho" w:date="2020-07-31T11:40:00Z">
        <w:r w:rsidR="0038147B" w:rsidDel="00F959E8">
          <w:rPr>
            <w:sz w:val="24"/>
            <w:szCs w:val="24"/>
          </w:rPr>
          <w:delText xml:space="preserve">we generated the </w:delText>
        </w:r>
        <w:r w:rsidR="00EB33A2" w:rsidDel="00F959E8">
          <w:rPr>
            <w:sz w:val="24"/>
            <w:szCs w:val="24"/>
          </w:rPr>
          <w:delText>consensus</w:delText>
        </w:r>
        <w:r w:rsidR="0038147B" w:rsidDel="00F959E8">
          <w:rPr>
            <w:sz w:val="24"/>
            <w:szCs w:val="24"/>
          </w:rPr>
          <w:delText xml:space="preserve"> sequence for the other target mammalian species, which were later trimmed using the same N/C-</w:delText>
        </w:r>
        <w:r w:rsidR="00EB7207" w:rsidDel="00F959E8">
          <w:rPr>
            <w:sz w:val="24"/>
            <w:szCs w:val="24"/>
          </w:rPr>
          <w:delText>terminus indices</w:delText>
        </w:r>
        <w:r w:rsidR="00EB33A2" w:rsidDel="00F959E8">
          <w:rPr>
            <w:sz w:val="24"/>
            <w:szCs w:val="24"/>
          </w:rPr>
          <w:delText xml:space="preserve"> </w:delText>
        </w:r>
        <w:r w:rsidR="0038147B" w:rsidDel="00F959E8">
          <w:rPr>
            <w:sz w:val="24"/>
            <w:szCs w:val="24"/>
          </w:rPr>
          <w:delText xml:space="preserve">as </w:delText>
        </w:r>
        <w:r w:rsidR="004F114B" w:rsidDel="00F959E8">
          <w:rPr>
            <w:sz w:val="24"/>
            <w:szCs w:val="24"/>
          </w:rPr>
          <w:delText>the H</w:delText>
        </w:r>
        <w:r w:rsidR="0038147B" w:rsidDel="00F959E8">
          <w:rPr>
            <w:sz w:val="24"/>
            <w:szCs w:val="24"/>
          </w:rPr>
          <w:delText>.</w:delText>
        </w:r>
        <w:r w:rsidR="004F114B" w:rsidDel="00F959E8">
          <w:rPr>
            <w:sz w:val="24"/>
            <w:szCs w:val="24"/>
          </w:rPr>
          <w:delText xml:space="preserve"> sapien sequence</w:delText>
        </w:r>
      </w:del>
      <w:del w:id="130" w:author="Ethan Ho" w:date="2020-07-31T11:41:00Z">
        <w:r w:rsidR="004F114B" w:rsidDel="00F959E8">
          <w:rPr>
            <w:sz w:val="24"/>
            <w:szCs w:val="24"/>
          </w:rPr>
          <w:delText>.</w:delText>
        </w:r>
        <w:r w:rsidR="00EB7207" w:rsidDel="00F959E8">
          <w:rPr>
            <w:sz w:val="24"/>
            <w:szCs w:val="24"/>
          </w:rPr>
          <w:delText xml:space="preserve"> After modification of all species, we used the multipleSeqAlignment function between the human and other species’ sequences</w:delText>
        </w:r>
      </w:del>
      <w:r w:rsidR="00EB7207">
        <w:rPr>
          <w:sz w:val="24"/>
          <w:szCs w:val="24"/>
        </w:rPr>
        <w:t xml:space="preserve">. </w:t>
      </w:r>
      <w:commentRangeEnd w:id="125"/>
      <w:r>
        <w:rPr>
          <w:rStyle w:val="CommentReference"/>
        </w:rPr>
        <w:commentReference w:id="125"/>
      </w:r>
      <w:r w:rsidR="00EB7207">
        <w:rPr>
          <w:sz w:val="24"/>
          <w:szCs w:val="24"/>
        </w:rPr>
        <w:t xml:space="preserve">We </w:t>
      </w:r>
      <w:del w:id="131" w:author="Ethan Ho" w:date="2020-07-31T11:41:00Z">
        <w:r w:rsidR="00EB7207" w:rsidDel="00F959E8">
          <w:rPr>
            <w:sz w:val="24"/>
            <w:szCs w:val="24"/>
          </w:rPr>
          <w:delText xml:space="preserve">also </w:delText>
        </w:r>
      </w:del>
      <w:r w:rsidR="00EB7207">
        <w:rPr>
          <w:sz w:val="24"/>
          <w:szCs w:val="24"/>
        </w:rPr>
        <w:t>use</w:t>
      </w:r>
      <w:ins w:id="132" w:author="Ethan Ho" w:date="2020-07-31T11:41:00Z">
        <w:r w:rsidR="00F959E8">
          <w:rPr>
            <w:sz w:val="24"/>
            <w:szCs w:val="24"/>
          </w:rPr>
          <w:t>d</w:t>
        </w:r>
      </w:ins>
      <w:r w:rsidR="00EB7207">
        <w:rPr>
          <w:sz w:val="24"/>
          <w:szCs w:val="24"/>
        </w:rPr>
        <w:t xml:space="preserve"> </w:t>
      </w:r>
      <w:del w:id="133" w:author="Ethan Ho" w:date="2020-07-31T11:41:00Z">
        <w:r w:rsidR="00EB7207" w:rsidDel="00F959E8">
          <w:rPr>
            <w:sz w:val="24"/>
            <w:szCs w:val="24"/>
          </w:rPr>
          <w:delText xml:space="preserve">the </w:delText>
        </w:r>
      </w:del>
      <w:ins w:id="134" w:author="Ethan Ho" w:date="2020-07-31T11:41:00Z">
        <w:r w:rsidR="00F959E8">
          <w:rPr>
            <w:sz w:val="24"/>
            <w:szCs w:val="24"/>
          </w:rPr>
          <w:t xml:space="preserve">a </w:t>
        </w:r>
      </w:ins>
      <w:r w:rsidR="00EB7207">
        <w:rPr>
          <w:sz w:val="24"/>
          <w:szCs w:val="24"/>
        </w:rPr>
        <w:t xml:space="preserve">position specific score matrix (PSSM) </w:t>
      </w:r>
      <w:del w:id="135" w:author="Ethan Ho" w:date="2020-07-31T11:44:00Z">
        <w:r w:rsidR="00EB7207" w:rsidDel="00F959E8">
          <w:rPr>
            <w:sz w:val="24"/>
            <w:szCs w:val="24"/>
          </w:rPr>
          <w:delText xml:space="preserve">attribute </w:delText>
        </w:r>
      </w:del>
      <w:r w:rsidR="009A1D6F">
        <w:rPr>
          <w:sz w:val="24"/>
          <w:szCs w:val="24"/>
        </w:rPr>
        <w:t xml:space="preserve">to find the percent probability of a particular residue at a specific </w:t>
      </w:r>
      <w:commentRangeStart w:id="136"/>
      <w:r w:rsidR="009A1D6F">
        <w:rPr>
          <w:sz w:val="24"/>
          <w:szCs w:val="24"/>
        </w:rPr>
        <w:t>location</w:t>
      </w:r>
      <w:commentRangeEnd w:id="136"/>
      <w:r w:rsidR="00F959E8">
        <w:rPr>
          <w:rStyle w:val="CommentReference"/>
        </w:rPr>
        <w:commentReference w:id="136"/>
      </w:r>
      <w:r w:rsidR="009A1D6F">
        <w:rPr>
          <w:sz w:val="24"/>
          <w:szCs w:val="24"/>
        </w:rPr>
        <w:t>.</w:t>
      </w:r>
    </w:p>
    <w:p w14:paraId="17AB54B1" w14:textId="56D0D205" w:rsidR="00D17808" w:rsidRPr="00D17808" w:rsidRDefault="00D17808">
      <w:pPr>
        <w:rPr>
          <w:b/>
          <w:bCs/>
          <w:sz w:val="24"/>
          <w:szCs w:val="24"/>
        </w:rPr>
      </w:pPr>
      <w:r w:rsidRPr="00D17808">
        <w:rPr>
          <w:b/>
          <w:bCs/>
          <w:sz w:val="24"/>
          <w:szCs w:val="24"/>
        </w:rPr>
        <w:t>Protein Sequence Analysis</w:t>
      </w:r>
    </w:p>
    <w:p w14:paraId="19B4A92A" w14:textId="69E32140" w:rsidR="0038147B" w:rsidRDefault="00A349EC">
      <w:pPr>
        <w:rPr>
          <w:sz w:val="24"/>
          <w:szCs w:val="24"/>
        </w:rPr>
      </w:pPr>
      <w:r>
        <w:rPr>
          <w:sz w:val="24"/>
          <w:szCs w:val="24"/>
        </w:rPr>
        <w:t>We identified 24 TMPRSS2 ami</w:t>
      </w:r>
      <w:bookmarkStart w:id="137" w:name="_GoBack"/>
      <w:bookmarkEnd w:id="137"/>
      <w:r>
        <w:rPr>
          <w:sz w:val="24"/>
          <w:szCs w:val="24"/>
        </w:rPr>
        <w:t xml:space="preserve">no acid residues that were previously reported to be important for proteolytic cleavage and </w:t>
      </w:r>
      <w:r w:rsidR="00E573C2">
        <w:rPr>
          <w:sz w:val="24"/>
          <w:szCs w:val="24"/>
        </w:rPr>
        <w:t>conformation [</w:t>
      </w:r>
      <w:r>
        <w:rPr>
          <w:sz w:val="24"/>
          <w:szCs w:val="24"/>
        </w:rPr>
        <w:t>2,4,15,16</w:t>
      </w:r>
      <w:r w:rsidR="001D171C">
        <w:rPr>
          <w:sz w:val="24"/>
          <w:szCs w:val="24"/>
        </w:rPr>
        <w:t>,17</w:t>
      </w:r>
      <w:r w:rsidR="008F52A0">
        <w:rPr>
          <w:sz w:val="24"/>
          <w:szCs w:val="24"/>
        </w:rPr>
        <w:t>].</w:t>
      </w:r>
      <w:r w:rsidR="00E573C2">
        <w:rPr>
          <w:sz w:val="24"/>
          <w:szCs w:val="24"/>
        </w:rPr>
        <w:t xml:space="preserve"> These residues include the assumed monobasic recognition</w:t>
      </w:r>
      <w:r w:rsidR="00152989">
        <w:rPr>
          <w:sz w:val="24"/>
          <w:szCs w:val="24"/>
        </w:rPr>
        <w:t xml:space="preserve"> site</w:t>
      </w:r>
      <w:r w:rsidR="00E573C2">
        <w:rPr>
          <w:sz w:val="24"/>
          <w:szCs w:val="24"/>
        </w:rPr>
        <w:t xml:space="preserve"> (K223</w:t>
      </w:r>
      <w:r w:rsidR="00152989">
        <w:rPr>
          <w:sz w:val="24"/>
          <w:szCs w:val="24"/>
        </w:rPr>
        <w:t xml:space="preserve"> and </w:t>
      </w:r>
      <w:r w:rsidR="00E573C2">
        <w:rPr>
          <w:sz w:val="24"/>
          <w:szCs w:val="24"/>
        </w:rPr>
        <w:t>K224</w:t>
      </w:r>
      <w:r w:rsidR="00152989">
        <w:rPr>
          <w:sz w:val="24"/>
          <w:szCs w:val="24"/>
        </w:rPr>
        <w:t xml:space="preserve">), disulfide bonds (C113, C120, C126, C133, C139, C148, C172, C185, C231, C241, C281, C297 C365, C410, C426, C437, and C465), </w:t>
      </w:r>
      <w:r w:rsidR="00750987">
        <w:rPr>
          <w:sz w:val="24"/>
          <w:szCs w:val="24"/>
        </w:rPr>
        <w:t>catalytic triad (D345, H296, and S441), and the binding site (D435).</w:t>
      </w:r>
      <w:r w:rsidR="00C37EB8">
        <w:rPr>
          <w:sz w:val="24"/>
          <w:szCs w:val="24"/>
        </w:rPr>
        <w:t xml:space="preserve"> We compared the residues of each </w:t>
      </w:r>
      <w:r w:rsidR="009A1D6F">
        <w:rPr>
          <w:sz w:val="24"/>
          <w:szCs w:val="24"/>
        </w:rPr>
        <w:lastRenderedPageBreak/>
        <w:t>mammalian</w:t>
      </w:r>
      <w:r w:rsidR="00C37EB8">
        <w:rPr>
          <w:sz w:val="24"/>
          <w:szCs w:val="24"/>
        </w:rPr>
        <w:t xml:space="preserve"> species to the </w:t>
      </w:r>
      <w:ins w:id="138" w:author="Ethan Ho" w:date="2020-07-31T11:44:00Z">
        <w:r w:rsidR="00F959E8">
          <w:rPr>
            <w:sz w:val="24"/>
            <w:szCs w:val="24"/>
          </w:rPr>
          <w:t xml:space="preserve">human </w:t>
        </w:r>
      </w:ins>
      <w:r w:rsidR="00FD015A">
        <w:rPr>
          <w:sz w:val="24"/>
          <w:szCs w:val="24"/>
        </w:rPr>
        <w:t xml:space="preserve">TMPRSS2 </w:t>
      </w:r>
      <w:del w:id="139" w:author="Ethan Ho" w:date="2020-07-31T11:44:00Z">
        <w:r w:rsidR="00FD015A" w:rsidDel="00F959E8">
          <w:rPr>
            <w:sz w:val="24"/>
            <w:szCs w:val="24"/>
          </w:rPr>
          <w:delText>homolog</w:delText>
        </w:r>
        <w:r w:rsidR="00C37EB8" w:rsidDel="00F959E8">
          <w:rPr>
            <w:sz w:val="24"/>
            <w:szCs w:val="24"/>
          </w:rPr>
          <w:delText xml:space="preserve"> </w:delText>
        </w:r>
      </w:del>
      <w:r w:rsidR="00C37EB8">
        <w:rPr>
          <w:sz w:val="24"/>
          <w:szCs w:val="24"/>
        </w:rPr>
        <w:t xml:space="preserve">sequence in search of differences in particular residues of interest. Each substitution at a residue of interest was categorized as a mutation, which was then analyzed for its property difference based on </w:t>
      </w:r>
      <w:commentRangeStart w:id="140"/>
      <w:r w:rsidR="004F114B">
        <w:rPr>
          <w:sz w:val="24"/>
          <w:szCs w:val="24"/>
        </w:rPr>
        <w:t xml:space="preserve">data </w:t>
      </w:r>
      <w:commentRangeEnd w:id="140"/>
      <w:r w:rsidR="00A90D75">
        <w:rPr>
          <w:rStyle w:val="CommentReference"/>
        </w:rPr>
        <w:commentReference w:id="140"/>
      </w:r>
      <w:r w:rsidR="004F114B">
        <w:rPr>
          <w:sz w:val="24"/>
          <w:szCs w:val="24"/>
        </w:rPr>
        <w:t>from previous studies</w:t>
      </w:r>
      <w:r w:rsidR="007E7C23">
        <w:rPr>
          <w:sz w:val="24"/>
          <w:szCs w:val="24"/>
        </w:rPr>
        <w:t xml:space="preserve"> (</w:t>
      </w:r>
      <w:commentRangeStart w:id="141"/>
      <w:proofErr w:type="spellStart"/>
      <w:r w:rsidR="007E7C23">
        <w:rPr>
          <w:sz w:val="24"/>
          <w:szCs w:val="24"/>
        </w:rPr>
        <w:t>tryna</w:t>
      </w:r>
      <w:proofErr w:type="spellEnd"/>
      <w:r w:rsidR="007E7C23">
        <w:rPr>
          <w:sz w:val="24"/>
          <w:szCs w:val="24"/>
        </w:rPr>
        <w:t xml:space="preserve"> get the reference</w:t>
      </w:r>
      <w:r w:rsidR="001D171C">
        <w:rPr>
          <w:sz w:val="24"/>
          <w:szCs w:val="24"/>
        </w:rPr>
        <w:t xml:space="preserve"> from a prof</w:t>
      </w:r>
      <w:commentRangeEnd w:id="141"/>
      <w:r w:rsidR="00F959E8">
        <w:rPr>
          <w:rStyle w:val="CommentReference"/>
        </w:rPr>
        <w:commentReference w:id="141"/>
      </w:r>
      <w:r w:rsidR="007E7C23">
        <w:rPr>
          <w:sz w:val="24"/>
          <w:szCs w:val="24"/>
        </w:rPr>
        <w:t xml:space="preserve">). </w:t>
      </w:r>
      <w:r w:rsidR="0046693C">
        <w:rPr>
          <w:sz w:val="24"/>
          <w:szCs w:val="24"/>
        </w:rPr>
        <w:t>We retrieved the predicted structure of TMPRSS2 from SWISS-MODEL</w:t>
      </w:r>
      <w:r w:rsidR="00237EE4">
        <w:rPr>
          <w:sz w:val="24"/>
          <w:szCs w:val="24"/>
        </w:rPr>
        <w:t xml:space="preserve"> [18].</w:t>
      </w:r>
      <w:r w:rsidR="0046693C">
        <w:rPr>
          <w:sz w:val="24"/>
          <w:szCs w:val="24"/>
        </w:rPr>
        <w:t xml:space="preserve"> We modified the structure of TMPRSS2 </w:t>
      </w:r>
      <w:ins w:id="142" w:author="Ethan Ho" w:date="2020-07-31T11:58:00Z">
        <w:r w:rsidR="00A90D75">
          <w:rPr>
            <w:sz w:val="24"/>
            <w:szCs w:val="24"/>
          </w:rPr>
          <w:t xml:space="preserve">in </w:t>
        </w:r>
        <w:proofErr w:type="spellStart"/>
        <w:r w:rsidR="00A90D75">
          <w:rPr>
            <w:sz w:val="24"/>
            <w:szCs w:val="24"/>
          </w:rPr>
          <w:t>Pymol</w:t>
        </w:r>
        <w:proofErr w:type="spellEnd"/>
        <w:r w:rsidR="00A90D75">
          <w:rPr>
            <w:sz w:val="24"/>
            <w:szCs w:val="24"/>
          </w:rPr>
          <w:t xml:space="preserve"> </w:t>
        </w:r>
      </w:ins>
      <w:r w:rsidR="0046693C">
        <w:rPr>
          <w:sz w:val="24"/>
          <w:szCs w:val="24"/>
        </w:rPr>
        <w:t xml:space="preserve">to </w:t>
      </w:r>
      <w:del w:id="143" w:author="Ethan Ho" w:date="2020-07-31T11:58:00Z">
        <w:r w:rsidR="0046693C" w:rsidDel="00A90D75">
          <w:rPr>
            <w:sz w:val="24"/>
            <w:szCs w:val="24"/>
          </w:rPr>
          <w:delText xml:space="preserve">reflect protein </w:delText>
        </w:r>
        <w:r w:rsidR="00692C56" w:rsidDel="00A90D75">
          <w:rPr>
            <w:sz w:val="24"/>
            <w:szCs w:val="24"/>
          </w:rPr>
          <w:delText>substitutions</w:delText>
        </w:r>
        <w:r w:rsidR="0046693C" w:rsidDel="00A90D75">
          <w:rPr>
            <w:sz w:val="24"/>
            <w:szCs w:val="24"/>
          </w:rPr>
          <w:delText xml:space="preserve"> based off the</w:delText>
        </w:r>
      </w:del>
      <w:ins w:id="144" w:author="Ethan Ho" w:date="2020-07-31T11:58:00Z">
        <w:r w:rsidR="00A90D75">
          <w:rPr>
            <w:sz w:val="24"/>
            <w:szCs w:val="24"/>
          </w:rPr>
          <w:t>visualize sequence</w:t>
        </w:r>
      </w:ins>
      <w:r w:rsidR="0046693C">
        <w:rPr>
          <w:sz w:val="24"/>
          <w:szCs w:val="24"/>
        </w:rPr>
        <w:t xml:space="preserve"> </w:t>
      </w:r>
      <w:r w:rsidR="00692C56">
        <w:rPr>
          <w:sz w:val="24"/>
          <w:szCs w:val="24"/>
        </w:rPr>
        <w:t>comparisons</w:t>
      </w:r>
      <w:r w:rsidR="0046693C">
        <w:rPr>
          <w:sz w:val="24"/>
          <w:szCs w:val="24"/>
        </w:rPr>
        <w:t xml:space="preserve"> </w:t>
      </w:r>
      <w:del w:id="145" w:author="Ethan Ho" w:date="2020-07-31T11:59:00Z">
        <w:r w:rsidR="0046693C" w:rsidDel="00A90D75">
          <w:rPr>
            <w:sz w:val="24"/>
            <w:szCs w:val="24"/>
          </w:rPr>
          <w:delText xml:space="preserve">using </w:delText>
        </w:r>
        <w:r w:rsidR="00692C56" w:rsidDel="00A90D75">
          <w:rPr>
            <w:sz w:val="24"/>
            <w:szCs w:val="24"/>
          </w:rPr>
          <w:delText>P</w:delText>
        </w:r>
        <w:r w:rsidR="0046693C" w:rsidDel="00A90D75">
          <w:rPr>
            <w:sz w:val="24"/>
            <w:szCs w:val="24"/>
          </w:rPr>
          <w:delText>ymol</w:delText>
        </w:r>
        <w:r w:rsidR="00692C56" w:rsidDel="00A90D75">
          <w:rPr>
            <w:sz w:val="24"/>
            <w:szCs w:val="24"/>
          </w:rPr>
          <w:delText xml:space="preserve"> </w:delText>
        </w:r>
      </w:del>
      <w:r w:rsidR="00692C56">
        <w:rPr>
          <w:sz w:val="24"/>
          <w:szCs w:val="24"/>
        </w:rPr>
        <w:t>[19].</w:t>
      </w:r>
    </w:p>
    <w:p w14:paraId="0E6AC8FC" w14:textId="5970109C" w:rsidR="00846E3C" w:rsidRDefault="00846E3C" w:rsidP="00846E3C">
      <w:pPr>
        <w:jc w:val="center"/>
        <w:rPr>
          <w:sz w:val="24"/>
          <w:szCs w:val="24"/>
        </w:rPr>
      </w:pPr>
      <w:r>
        <w:rPr>
          <w:sz w:val="24"/>
          <w:szCs w:val="24"/>
        </w:rPr>
        <w:t>Work in progress</w:t>
      </w:r>
    </w:p>
    <w:p w14:paraId="5CB9E3B3" w14:textId="19C5888E" w:rsidR="00846E3C" w:rsidRPr="00846E3C" w:rsidRDefault="00846E3C">
      <w:pPr>
        <w:rPr>
          <w:b/>
          <w:bCs/>
          <w:sz w:val="24"/>
          <w:szCs w:val="24"/>
        </w:rPr>
      </w:pPr>
      <w:r w:rsidRPr="00846E3C">
        <w:rPr>
          <w:b/>
          <w:bCs/>
          <w:sz w:val="24"/>
          <w:szCs w:val="24"/>
        </w:rPr>
        <w:t>Results</w:t>
      </w:r>
    </w:p>
    <w:p w14:paraId="267B39F8" w14:textId="61859534" w:rsidR="00A64342" w:rsidRDefault="00A64342">
      <w:pPr>
        <w:rPr>
          <w:b/>
          <w:bCs/>
          <w:sz w:val="24"/>
          <w:szCs w:val="24"/>
        </w:rPr>
      </w:pPr>
      <w:r w:rsidRPr="00A64342">
        <w:rPr>
          <w:b/>
          <w:bCs/>
          <w:sz w:val="24"/>
          <w:szCs w:val="24"/>
        </w:rPr>
        <w:t>References</w:t>
      </w:r>
    </w:p>
    <w:p w14:paraId="696BA429" w14:textId="77777777" w:rsidR="00846E3C" w:rsidRPr="00A64342" w:rsidRDefault="00846E3C">
      <w:pPr>
        <w:rPr>
          <w:b/>
          <w:bCs/>
          <w:sz w:val="24"/>
          <w:szCs w:val="24"/>
        </w:rPr>
      </w:pPr>
    </w:p>
    <w:p w14:paraId="4077B048" w14:textId="4AB290C6" w:rsidR="00885E7E" w:rsidRPr="00885E7E" w:rsidRDefault="00885E7E" w:rsidP="00885E7E">
      <w:pPr>
        <w:ind w:left="360"/>
        <w:rPr>
          <w:sz w:val="24"/>
          <w:szCs w:val="24"/>
        </w:rPr>
      </w:pPr>
    </w:p>
    <w:p w14:paraId="07D6134B" w14:textId="01125C47" w:rsidR="00B2121E" w:rsidRPr="00515395" w:rsidRDefault="00B2121E" w:rsidP="00B2121E">
      <w:pPr>
        <w:pStyle w:val="ListParagraph"/>
        <w:numPr>
          <w:ilvl w:val="0"/>
          <w:numId w:val="3"/>
        </w:numPr>
        <w:rPr>
          <w:rStyle w:val="Hyperlink"/>
          <w:color w:val="auto"/>
          <w:sz w:val="24"/>
          <w:szCs w:val="24"/>
          <w:u w:val="none"/>
        </w:rPr>
      </w:pPr>
      <w:r w:rsidRPr="00B2121E">
        <w:rPr>
          <w:sz w:val="24"/>
          <w:szCs w:val="24"/>
        </w:rPr>
        <w:t xml:space="preserve">Damas, J., Hughes, G. M., Keough, K. C., Painter, C. A., </w:t>
      </w:r>
      <w:proofErr w:type="spellStart"/>
      <w:r w:rsidRPr="00B2121E">
        <w:rPr>
          <w:sz w:val="24"/>
          <w:szCs w:val="24"/>
        </w:rPr>
        <w:t>Persky</w:t>
      </w:r>
      <w:proofErr w:type="spellEnd"/>
      <w:r w:rsidRPr="00B2121E">
        <w:rPr>
          <w:sz w:val="24"/>
          <w:szCs w:val="24"/>
        </w:rPr>
        <w:t xml:space="preserve">, N. S., </w:t>
      </w:r>
      <w:proofErr w:type="spellStart"/>
      <w:r w:rsidRPr="00B2121E">
        <w:rPr>
          <w:sz w:val="24"/>
          <w:szCs w:val="24"/>
        </w:rPr>
        <w:t>Corbo</w:t>
      </w:r>
      <w:proofErr w:type="spellEnd"/>
      <w:r w:rsidRPr="00B2121E">
        <w:rPr>
          <w:sz w:val="24"/>
          <w:szCs w:val="24"/>
        </w:rPr>
        <w:t xml:space="preserve">, M., Hiller, M., </w:t>
      </w:r>
      <w:proofErr w:type="spellStart"/>
      <w:r w:rsidRPr="00B2121E">
        <w:rPr>
          <w:sz w:val="24"/>
          <w:szCs w:val="24"/>
        </w:rPr>
        <w:t>Koepfli</w:t>
      </w:r>
      <w:proofErr w:type="spellEnd"/>
      <w:r w:rsidRPr="00B2121E">
        <w:rPr>
          <w:sz w:val="24"/>
          <w:szCs w:val="24"/>
        </w:rPr>
        <w:t xml:space="preserve">, K. P., </w:t>
      </w:r>
      <w:proofErr w:type="spellStart"/>
      <w:r w:rsidRPr="00B2121E">
        <w:rPr>
          <w:sz w:val="24"/>
          <w:szCs w:val="24"/>
        </w:rPr>
        <w:t>Pfenning</w:t>
      </w:r>
      <w:proofErr w:type="spellEnd"/>
      <w:r w:rsidRPr="00B2121E">
        <w:rPr>
          <w:sz w:val="24"/>
          <w:szCs w:val="24"/>
        </w:rPr>
        <w:t xml:space="preserve">, A. R., Zhao, H., </w:t>
      </w:r>
      <w:proofErr w:type="spellStart"/>
      <w:r w:rsidRPr="00B2121E">
        <w:rPr>
          <w:sz w:val="24"/>
          <w:szCs w:val="24"/>
        </w:rPr>
        <w:t>Genereux</w:t>
      </w:r>
      <w:proofErr w:type="spellEnd"/>
      <w:r w:rsidRPr="00B2121E">
        <w:rPr>
          <w:sz w:val="24"/>
          <w:szCs w:val="24"/>
        </w:rPr>
        <w:t xml:space="preserve">, D. P., Swofford, R., Pollard, K. S., Ryder, O. A., </w:t>
      </w:r>
      <w:proofErr w:type="spellStart"/>
      <w:r w:rsidRPr="00B2121E">
        <w:rPr>
          <w:sz w:val="24"/>
          <w:szCs w:val="24"/>
        </w:rPr>
        <w:t>Nweeia</w:t>
      </w:r>
      <w:proofErr w:type="spellEnd"/>
      <w:r w:rsidRPr="00B2121E">
        <w:rPr>
          <w:sz w:val="24"/>
          <w:szCs w:val="24"/>
        </w:rPr>
        <w:t>, M. T., Lindblad-</w:t>
      </w:r>
      <w:proofErr w:type="spellStart"/>
      <w:r w:rsidRPr="00B2121E">
        <w:rPr>
          <w:sz w:val="24"/>
          <w:szCs w:val="24"/>
        </w:rPr>
        <w:t>Toh</w:t>
      </w:r>
      <w:proofErr w:type="spellEnd"/>
      <w:r w:rsidRPr="00B2121E">
        <w:rPr>
          <w:sz w:val="24"/>
          <w:szCs w:val="24"/>
        </w:rPr>
        <w:t xml:space="preserve">, K., </w:t>
      </w:r>
      <w:proofErr w:type="spellStart"/>
      <w:r w:rsidRPr="00B2121E">
        <w:rPr>
          <w:sz w:val="24"/>
          <w:szCs w:val="24"/>
        </w:rPr>
        <w:t>Teeling</w:t>
      </w:r>
      <w:proofErr w:type="spellEnd"/>
      <w:r w:rsidRPr="00B2121E">
        <w:rPr>
          <w:sz w:val="24"/>
          <w:szCs w:val="24"/>
        </w:rPr>
        <w:t xml:space="preserve">, E. C., Karlsson, E. K., &amp; Lewin, H. A. (2020). Broad Host Range of SARS-CoV-2 Predicted by Comparative and Structural Analysis of ACE2 in Vertebrates. </w:t>
      </w:r>
      <w:proofErr w:type="spellStart"/>
      <w:proofErr w:type="gramStart"/>
      <w:r w:rsidRPr="00B2121E">
        <w:rPr>
          <w:sz w:val="24"/>
          <w:szCs w:val="24"/>
        </w:rPr>
        <w:t>bioRxiv</w:t>
      </w:r>
      <w:proofErr w:type="spellEnd"/>
      <w:r w:rsidRPr="00B2121E">
        <w:rPr>
          <w:sz w:val="24"/>
          <w:szCs w:val="24"/>
        </w:rPr>
        <w:t xml:space="preserve"> :</w:t>
      </w:r>
      <w:proofErr w:type="gramEnd"/>
      <w:r w:rsidRPr="00B2121E">
        <w:rPr>
          <w:sz w:val="24"/>
          <w:szCs w:val="24"/>
        </w:rPr>
        <w:t xml:space="preserve"> the preprint server for biology, 2020.04.16.045302. </w:t>
      </w:r>
      <w:hyperlink r:id="rId9" w:history="1">
        <w:r w:rsidRPr="00B2121E">
          <w:rPr>
            <w:rStyle w:val="Hyperlink"/>
            <w:sz w:val="24"/>
            <w:szCs w:val="24"/>
          </w:rPr>
          <w:t>https://doi.org/10.1101/2020.04.16.045302</w:t>
        </w:r>
      </w:hyperlink>
    </w:p>
    <w:p w14:paraId="386ACF1C" w14:textId="685011C1" w:rsidR="00515395" w:rsidRPr="00726F2F" w:rsidRDefault="00515395" w:rsidP="00B2121E">
      <w:pPr>
        <w:pStyle w:val="ListParagraph"/>
        <w:numPr>
          <w:ilvl w:val="0"/>
          <w:numId w:val="3"/>
        </w:numPr>
        <w:rPr>
          <w:rStyle w:val="Hyperlink"/>
          <w:color w:val="auto"/>
          <w:sz w:val="24"/>
          <w:szCs w:val="24"/>
          <w:u w:val="none"/>
        </w:rPr>
      </w:pPr>
      <w:proofErr w:type="spellStart"/>
      <w:r w:rsidRPr="00515395">
        <w:rPr>
          <w:sz w:val="24"/>
          <w:szCs w:val="24"/>
        </w:rPr>
        <w:t>Hedstrom</w:t>
      </w:r>
      <w:proofErr w:type="spellEnd"/>
      <w:r w:rsidRPr="00515395">
        <w:rPr>
          <w:sz w:val="24"/>
          <w:szCs w:val="24"/>
        </w:rPr>
        <w:t xml:space="preserve">, L. (2002). Serine protease mechanism and specificity. </w:t>
      </w:r>
      <w:r w:rsidRPr="00515395">
        <w:rPr>
          <w:i/>
          <w:iCs/>
          <w:sz w:val="24"/>
          <w:szCs w:val="24"/>
        </w:rPr>
        <w:t>Chemical reviews</w:t>
      </w:r>
      <w:r w:rsidRPr="00515395">
        <w:rPr>
          <w:sz w:val="24"/>
          <w:szCs w:val="24"/>
        </w:rPr>
        <w:t xml:space="preserve">, </w:t>
      </w:r>
      <w:r w:rsidRPr="00515395">
        <w:rPr>
          <w:i/>
          <w:iCs/>
          <w:sz w:val="24"/>
          <w:szCs w:val="24"/>
        </w:rPr>
        <w:t>102</w:t>
      </w:r>
      <w:r w:rsidRPr="00515395">
        <w:rPr>
          <w:sz w:val="24"/>
          <w:szCs w:val="24"/>
        </w:rPr>
        <w:t>(12), 4501-4524.</w:t>
      </w:r>
    </w:p>
    <w:p w14:paraId="3A2DBA48" w14:textId="6FA018CB" w:rsidR="00726F2F" w:rsidRDefault="00726F2F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26F2F">
        <w:rPr>
          <w:sz w:val="24"/>
          <w:szCs w:val="24"/>
        </w:rPr>
        <w:t xml:space="preserve">Hoffmann, M., </w:t>
      </w:r>
      <w:proofErr w:type="spellStart"/>
      <w:r w:rsidRPr="00726F2F">
        <w:rPr>
          <w:sz w:val="24"/>
          <w:szCs w:val="24"/>
        </w:rPr>
        <w:t>Kleine</w:t>
      </w:r>
      <w:proofErr w:type="spellEnd"/>
      <w:r w:rsidRPr="00726F2F">
        <w:rPr>
          <w:sz w:val="24"/>
          <w:szCs w:val="24"/>
        </w:rPr>
        <w:t xml:space="preserve">-Weber, H., &amp; </w:t>
      </w:r>
      <w:proofErr w:type="spellStart"/>
      <w:r w:rsidRPr="00726F2F">
        <w:rPr>
          <w:sz w:val="24"/>
          <w:szCs w:val="24"/>
        </w:rPr>
        <w:t>Pöhlmann</w:t>
      </w:r>
      <w:proofErr w:type="spellEnd"/>
      <w:r w:rsidRPr="00726F2F">
        <w:rPr>
          <w:sz w:val="24"/>
          <w:szCs w:val="24"/>
        </w:rPr>
        <w:t xml:space="preserve">, S. (2020). A </w:t>
      </w:r>
      <w:proofErr w:type="spellStart"/>
      <w:r w:rsidRPr="00726F2F">
        <w:rPr>
          <w:sz w:val="24"/>
          <w:szCs w:val="24"/>
        </w:rPr>
        <w:t>multibasic</w:t>
      </w:r>
      <w:proofErr w:type="spellEnd"/>
      <w:r w:rsidRPr="00726F2F">
        <w:rPr>
          <w:sz w:val="24"/>
          <w:szCs w:val="24"/>
        </w:rPr>
        <w:t xml:space="preserve"> cleavage site in the spike protein of SARS-CoV-2 is essential for infection of human lung cells. </w:t>
      </w:r>
      <w:r w:rsidRPr="00726F2F">
        <w:rPr>
          <w:i/>
          <w:iCs/>
          <w:sz w:val="24"/>
          <w:szCs w:val="24"/>
        </w:rPr>
        <w:t>Molecular Cell</w:t>
      </w:r>
      <w:r w:rsidRPr="00726F2F">
        <w:rPr>
          <w:sz w:val="24"/>
          <w:szCs w:val="24"/>
        </w:rPr>
        <w:t>.</w:t>
      </w:r>
    </w:p>
    <w:p w14:paraId="6BE4288E" w14:textId="7C49891E" w:rsidR="004E5C84" w:rsidRPr="00B2121E" w:rsidRDefault="004E5C84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E5C84">
        <w:rPr>
          <w:sz w:val="24"/>
          <w:szCs w:val="24"/>
        </w:rPr>
        <w:t xml:space="preserve">Hoffmann, M., Hofmann-Winkler, H., &amp; </w:t>
      </w:r>
      <w:proofErr w:type="spellStart"/>
      <w:r w:rsidRPr="004E5C84">
        <w:rPr>
          <w:sz w:val="24"/>
          <w:szCs w:val="24"/>
        </w:rPr>
        <w:t>Pöhlmann</w:t>
      </w:r>
      <w:proofErr w:type="spellEnd"/>
      <w:r w:rsidRPr="004E5C84">
        <w:rPr>
          <w:sz w:val="24"/>
          <w:szCs w:val="24"/>
        </w:rPr>
        <w:t xml:space="preserve">, S. (2018). Priming time: How cellular proteases arm coronavirus spike proteins. In </w:t>
      </w:r>
      <w:r w:rsidRPr="004E5C84">
        <w:rPr>
          <w:i/>
          <w:iCs/>
          <w:sz w:val="24"/>
          <w:szCs w:val="24"/>
        </w:rPr>
        <w:t>Activation of Viruses by Host Proteases</w:t>
      </w:r>
      <w:r w:rsidRPr="004E5C84">
        <w:rPr>
          <w:sz w:val="24"/>
          <w:szCs w:val="24"/>
        </w:rPr>
        <w:t xml:space="preserve"> (pp. 71-98). Springer, Cham.</w:t>
      </w:r>
    </w:p>
    <w:p w14:paraId="3AAEE715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t xml:space="preserve">Hofmann, H., &amp; </w:t>
      </w:r>
      <w:proofErr w:type="spellStart"/>
      <w:r w:rsidRPr="00B2121E">
        <w:rPr>
          <w:sz w:val="24"/>
          <w:szCs w:val="24"/>
        </w:rPr>
        <w:t>Pöhlmann</w:t>
      </w:r>
      <w:proofErr w:type="spellEnd"/>
      <w:r w:rsidRPr="00B2121E">
        <w:rPr>
          <w:sz w:val="24"/>
          <w:szCs w:val="24"/>
        </w:rPr>
        <w:t>, S. (2004). Cellular entry of the SARS coronavirus. Trends in microbiology, 12(10), 466-472.</w:t>
      </w:r>
    </w:p>
    <w:p w14:paraId="62E3EB5E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t xml:space="preserve">Matsuyama, S., Nao, N., </w:t>
      </w:r>
      <w:proofErr w:type="spellStart"/>
      <w:r w:rsidRPr="00B2121E">
        <w:rPr>
          <w:sz w:val="24"/>
          <w:szCs w:val="24"/>
        </w:rPr>
        <w:t>Shirato</w:t>
      </w:r>
      <w:proofErr w:type="spellEnd"/>
      <w:r w:rsidRPr="00B2121E">
        <w:rPr>
          <w:sz w:val="24"/>
          <w:szCs w:val="24"/>
        </w:rPr>
        <w:t>, K., Kawase, M., Saito, S., Takayama, I., ... &amp; Sakata, M. (2020). Enhanced isolation of SARS-CoV-2 by TMPRSS2-expressing cells. Proceedings of the National Academy of Sciences, 117(13), 7001-7003.</w:t>
      </w:r>
    </w:p>
    <w:p w14:paraId="5CC94DB6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t xml:space="preserve">Meng, T., Cao, H., Zhang, H., Kang, Z., Xu, D., Gong, H., ... &amp; Wei, H. (2020). The insert sequence in SARS-CoV-2 enhances spike protein cleavage by TMPRSS. </w:t>
      </w:r>
      <w:proofErr w:type="spellStart"/>
      <w:r w:rsidRPr="00B2121E">
        <w:rPr>
          <w:sz w:val="24"/>
          <w:szCs w:val="24"/>
        </w:rPr>
        <w:t>BioRxiv</w:t>
      </w:r>
      <w:proofErr w:type="spellEnd"/>
      <w:r w:rsidRPr="00B2121E">
        <w:rPr>
          <w:sz w:val="24"/>
          <w:szCs w:val="24"/>
        </w:rPr>
        <w:t>.</w:t>
      </w:r>
    </w:p>
    <w:p w14:paraId="31B733C8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2121E">
        <w:rPr>
          <w:sz w:val="24"/>
          <w:szCs w:val="24"/>
        </w:rPr>
        <w:t>Paniri</w:t>
      </w:r>
      <w:proofErr w:type="spellEnd"/>
      <w:r w:rsidRPr="00B2121E">
        <w:rPr>
          <w:sz w:val="24"/>
          <w:szCs w:val="24"/>
        </w:rPr>
        <w:t xml:space="preserve">, A., Hosseini, M. M., &amp; </w:t>
      </w:r>
      <w:proofErr w:type="spellStart"/>
      <w:r w:rsidRPr="00B2121E">
        <w:rPr>
          <w:sz w:val="24"/>
          <w:szCs w:val="24"/>
        </w:rPr>
        <w:t>Akhavan-Niaki</w:t>
      </w:r>
      <w:proofErr w:type="spellEnd"/>
      <w:r w:rsidRPr="00B2121E">
        <w:rPr>
          <w:sz w:val="24"/>
          <w:szCs w:val="24"/>
        </w:rPr>
        <w:t>, H. (2020). First comprehensive computational analysis of functional consequences of TMPRSS2 SNPs in susceptibility to SARS-CoV-2 among different populations. Journal of Biomolecular Structure and Dynamics, (just-accepted), 1-18.</w:t>
      </w:r>
    </w:p>
    <w:p w14:paraId="5C4A5260" w14:textId="77777777" w:rsidR="00B2121E" w:rsidRP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2121E">
        <w:rPr>
          <w:sz w:val="24"/>
          <w:szCs w:val="24"/>
        </w:rPr>
        <w:lastRenderedPageBreak/>
        <w:t>Shirato</w:t>
      </w:r>
      <w:proofErr w:type="spellEnd"/>
      <w:r w:rsidRPr="00B2121E">
        <w:rPr>
          <w:sz w:val="24"/>
          <w:szCs w:val="24"/>
        </w:rPr>
        <w:t>, K., Kawase, M., &amp; Matsuyama, S. (2018</w:t>
      </w:r>
      <w:r w:rsidRPr="00F92EFE">
        <w:rPr>
          <w:i/>
          <w:iCs/>
          <w:sz w:val="24"/>
          <w:szCs w:val="24"/>
        </w:rPr>
        <w:t>). Wild-type human coronaviruses prefer cell-surface TMPRSS2 to endosomal cathepsins for cell entry</w:t>
      </w:r>
      <w:r w:rsidRPr="00B2121E">
        <w:rPr>
          <w:sz w:val="24"/>
          <w:szCs w:val="24"/>
        </w:rPr>
        <w:t>. Virology, 517, 9-15.</w:t>
      </w:r>
    </w:p>
    <w:p w14:paraId="2A471B19" w14:textId="0D3D1F25" w:rsid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B2121E">
        <w:rPr>
          <w:sz w:val="24"/>
          <w:szCs w:val="24"/>
        </w:rPr>
        <w:t>Shulla</w:t>
      </w:r>
      <w:proofErr w:type="spellEnd"/>
      <w:r w:rsidRPr="00B2121E">
        <w:rPr>
          <w:sz w:val="24"/>
          <w:szCs w:val="24"/>
        </w:rPr>
        <w:t xml:space="preserve">, A., Heald-Sargent, T., Subramanya, G., Zhao, J., Perlman, S., &amp; Gallagher, T. (2011). </w:t>
      </w:r>
      <w:r w:rsidRPr="00F92EFE">
        <w:rPr>
          <w:i/>
          <w:iCs/>
          <w:sz w:val="24"/>
          <w:szCs w:val="24"/>
        </w:rPr>
        <w:t>A transmembrane serine protease is linked to the severe acute respiratory syndrome coronavirus receptor and activates virus entry</w:t>
      </w:r>
      <w:r w:rsidRPr="00B2121E">
        <w:rPr>
          <w:sz w:val="24"/>
          <w:szCs w:val="24"/>
        </w:rPr>
        <w:t>. Journal of virology, 85(2), 873-882.</w:t>
      </w:r>
    </w:p>
    <w:p w14:paraId="7CE080F1" w14:textId="1B79775E" w:rsidR="00B2121E" w:rsidRDefault="00B2121E" w:rsidP="00B2121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2121E">
        <w:rPr>
          <w:sz w:val="24"/>
          <w:szCs w:val="24"/>
        </w:rPr>
        <w:t xml:space="preserve">Walls, A. C., Park, Y. J., </w:t>
      </w:r>
      <w:proofErr w:type="spellStart"/>
      <w:r w:rsidRPr="00B2121E">
        <w:rPr>
          <w:sz w:val="24"/>
          <w:szCs w:val="24"/>
        </w:rPr>
        <w:t>Tortorici</w:t>
      </w:r>
      <w:proofErr w:type="spellEnd"/>
      <w:r w:rsidRPr="00B2121E">
        <w:rPr>
          <w:sz w:val="24"/>
          <w:szCs w:val="24"/>
        </w:rPr>
        <w:t xml:space="preserve">, M. A., Wall, A., McGuire, A. T., &amp; </w:t>
      </w:r>
      <w:proofErr w:type="spellStart"/>
      <w:r w:rsidRPr="00B2121E">
        <w:rPr>
          <w:sz w:val="24"/>
          <w:szCs w:val="24"/>
        </w:rPr>
        <w:t>Veesler</w:t>
      </w:r>
      <w:proofErr w:type="spellEnd"/>
      <w:r w:rsidRPr="00B2121E">
        <w:rPr>
          <w:sz w:val="24"/>
          <w:szCs w:val="24"/>
        </w:rPr>
        <w:t xml:space="preserve">, D. (2020). </w:t>
      </w:r>
      <w:r w:rsidRPr="00F92EFE">
        <w:rPr>
          <w:i/>
          <w:iCs/>
          <w:sz w:val="24"/>
          <w:szCs w:val="24"/>
        </w:rPr>
        <w:t>Structure, function, and antigenicity of the SARS-CoV-2 spike glycoprotein</w:t>
      </w:r>
      <w:r w:rsidRPr="00B2121E">
        <w:rPr>
          <w:sz w:val="24"/>
          <w:szCs w:val="24"/>
        </w:rPr>
        <w:t>. Cell.</w:t>
      </w:r>
    </w:p>
    <w:p w14:paraId="3C6FA29E" w14:textId="70FCC06A" w:rsidR="00F92EFE" w:rsidRPr="00F92EFE" w:rsidRDefault="00F92EFE" w:rsidP="00F92EF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WHO, 2020 Who, </w:t>
      </w:r>
      <w:r w:rsidRPr="00F92EFE">
        <w:rPr>
          <w:i/>
          <w:iCs/>
          <w:sz w:val="24"/>
          <w:szCs w:val="24"/>
        </w:rPr>
        <w:t>Novel Coronavirus(2019-nCoV) Situation Report 182</w:t>
      </w:r>
    </w:p>
    <w:p w14:paraId="6029E451" w14:textId="5AF2E922" w:rsidR="00F92EFE" w:rsidRDefault="00B73E41" w:rsidP="00F92EFE">
      <w:pPr>
        <w:pStyle w:val="ListParagraph"/>
        <w:ind w:left="1080"/>
        <w:rPr>
          <w:sz w:val="24"/>
          <w:szCs w:val="24"/>
        </w:rPr>
      </w:pPr>
      <w:hyperlink r:id="rId10" w:history="1">
        <w:r w:rsidR="001C2897" w:rsidRPr="006A2725">
          <w:rPr>
            <w:rStyle w:val="Hyperlink"/>
            <w:sz w:val="24"/>
            <w:szCs w:val="24"/>
          </w:rPr>
          <w:t>https://www.who.int/docs/default-source/coronaviruse/situation-reports/20200720-covid-19-sitrep-182.pdf?sfvrsn=60aabc5c_2</w:t>
        </w:r>
      </w:hyperlink>
    </w:p>
    <w:p w14:paraId="07176ADA" w14:textId="56EB0E0E" w:rsidR="001C2897" w:rsidRPr="00DD79CD" w:rsidRDefault="001C2897" w:rsidP="001C28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&amp;quot" w:hAnsi="&amp;quot"/>
          <w:i/>
          <w:iCs/>
          <w:color w:val="58666E"/>
          <w:sz w:val="21"/>
          <w:szCs w:val="21"/>
        </w:rPr>
        <w:t>Jaime Huerta-</w:t>
      </w:r>
      <w:proofErr w:type="spellStart"/>
      <w:r>
        <w:rPr>
          <w:rFonts w:ascii="&amp;quot" w:hAnsi="&amp;quot"/>
          <w:i/>
          <w:iCs/>
          <w:color w:val="58666E"/>
          <w:sz w:val="21"/>
          <w:szCs w:val="21"/>
        </w:rPr>
        <w:t>Cepas</w:t>
      </w:r>
      <w:proofErr w:type="spellEnd"/>
      <w:r>
        <w:rPr>
          <w:rFonts w:ascii="&amp;quot" w:hAnsi="&amp;quot"/>
          <w:i/>
          <w:iCs/>
          <w:color w:val="58666E"/>
          <w:sz w:val="21"/>
          <w:szCs w:val="21"/>
        </w:rPr>
        <w:t xml:space="preserve">, Damian </w:t>
      </w:r>
      <w:proofErr w:type="spellStart"/>
      <w:r>
        <w:rPr>
          <w:rFonts w:ascii="&amp;quot" w:hAnsi="&amp;quot"/>
          <w:i/>
          <w:iCs/>
          <w:color w:val="58666E"/>
          <w:sz w:val="21"/>
          <w:szCs w:val="21"/>
        </w:rPr>
        <w:t>Szklarczyk</w:t>
      </w:r>
      <w:proofErr w:type="spellEnd"/>
      <w:r>
        <w:rPr>
          <w:rFonts w:ascii="&amp;quot" w:hAnsi="&amp;quot"/>
          <w:i/>
          <w:iCs/>
          <w:color w:val="58666E"/>
          <w:sz w:val="21"/>
          <w:szCs w:val="21"/>
        </w:rPr>
        <w:t xml:space="preserve">, Davide Heller, Ana Hernández-Plaza, Sofia K </w:t>
      </w:r>
      <w:proofErr w:type="spellStart"/>
      <w:r>
        <w:rPr>
          <w:rFonts w:ascii="&amp;quot" w:hAnsi="&amp;quot"/>
          <w:i/>
          <w:iCs/>
          <w:color w:val="58666E"/>
          <w:sz w:val="21"/>
          <w:szCs w:val="21"/>
        </w:rPr>
        <w:t>Forslund</w:t>
      </w:r>
      <w:proofErr w:type="spellEnd"/>
      <w:r>
        <w:rPr>
          <w:rFonts w:ascii="&amp;quot" w:hAnsi="&amp;quot"/>
          <w:i/>
          <w:iCs/>
          <w:color w:val="58666E"/>
          <w:sz w:val="21"/>
          <w:szCs w:val="21"/>
        </w:rPr>
        <w:t xml:space="preserve">, Helen Cook, Daniel R Mende, Ivica </w:t>
      </w:r>
      <w:proofErr w:type="spellStart"/>
      <w:r>
        <w:rPr>
          <w:rFonts w:ascii="&amp;quot" w:hAnsi="&amp;quot"/>
          <w:i/>
          <w:iCs/>
          <w:color w:val="58666E"/>
          <w:sz w:val="21"/>
          <w:szCs w:val="21"/>
        </w:rPr>
        <w:t>Letunic</w:t>
      </w:r>
      <w:proofErr w:type="spellEnd"/>
      <w:r>
        <w:rPr>
          <w:rFonts w:ascii="&amp;quot" w:hAnsi="&amp;quot"/>
          <w:i/>
          <w:iCs/>
          <w:color w:val="58666E"/>
          <w:sz w:val="21"/>
          <w:szCs w:val="21"/>
        </w:rPr>
        <w:t xml:space="preserve">, Thomas </w:t>
      </w:r>
      <w:proofErr w:type="spellStart"/>
      <w:r>
        <w:rPr>
          <w:rFonts w:ascii="&amp;quot" w:hAnsi="&amp;quot"/>
          <w:i/>
          <w:iCs/>
          <w:color w:val="58666E"/>
          <w:sz w:val="21"/>
          <w:szCs w:val="21"/>
        </w:rPr>
        <w:t>Rattei</w:t>
      </w:r>
      <w:proofErr w:type="spellEnd"/>
      <w:r>
        <w:rPr>
          <w:rFonts w:ascii="&amp;quot" w:hAnsi="&amp;quot"/>
          <w:i/>
          <w:iCs/>
          <w:color w:val="58666E"/>
          <w:sz w:val="21"/>
          <w:szCs w:val="21"/>
        </w:rPr>
        <w:t xml:space="preserve">, Lars J Jensen, Christian von </w:t>
      </w:r>
      <w:proofErr w:type="spellStart"/>
      <w:r>
        <w:rPr>
          <w:rFonts w:ascii="&amp;quot" w:hAnsi="&amp;quot"/>
          <w:i/>
          <w:iCs/>
          <w:color w:val="58666E"/>
          <w:sz w:val="21"/>
          <w:szCs w:val="21"/>
        </w:rPr>
        <w:t>Mering</w:t>
      </w:r>
      <w:proofErr w:type="spellEnd"/>
      <w:r>
        <w:rPr>
          <w:rFonts w:ascii="&amp;quot" w:hAnsi="&amp;quot"/>
          <w:i/>
          <w:iCs/>
          <w:color w:val="58666E"/>
          <w:sz w:val="21"/>
          <w:szCs w:val="21"/>
        </w:rPr>
        <w:t>, Peer Bork</w:t>
      </w:r>
      <w:r>
        <w:rPr>
          <w:rFonts w:ascii="&amp;quot" w:hAnsi="&amp;quot"/>
          <w:color w:val="58666E"/>
          <w:sz w:val="21"/>
          <w:szCs w:val="21"/>
        </w:rPr>
        <w:t xml:space="preserve">. </w:t>
      </w:r>
      <w:hyperlink r:id="rId11" w:tgtFrame="_blank" w:history="1">
        <w:r>
          <w:rPr>
            <w:rStyle w:val="Hyperlink"/>
            <w:rFonts w:ascii="&amp;quot" w:hAnsi="&amp;quot"/>
            <w:color w:val="363F44"/>
            <w:sz w:val="21"/>
            <w:szCs w:val="21"/>
          </w:rPr>
          <w:t xml:space="preserve">Nucleic Acids Res. 2019 Jan 8; 47(Database issue): D309–D314. </w:t>
        </w:r>
        <w:proofErr w:type="spellStart"/>
        <w:r>
          <w:rPr>
            <w:rStyle w:val="Hyperlink"/>
            <w:rFonts w:ascii="&amp;quot" w:hAnsi="&amp;quot"/>
            <w:color w:val="363F44"/>
            <w:sz w:val="21"/>
            <w:szCs w:val="21"/>
          </w:rPr>
          <w:t>doi</w:t>
        </w:r>
        <w:proofErr w:type="spellEnd"/>
        <w:r>
          <w:rPr>
            <w:rStyle w:val="Hyperlink"/>
            <w:rFonts w:ascii="&amp;quot" w:hAnsi="&amp;quot"/>
            <w:color w:val="363F44"/>
            <w:sz w:val="21"/>
            <w:szCs w:val="21"/>
          </w:rPr>
          <w:t>: 10.1093/</w:t>
        </w:r>
        <w:proofErr w:type="spellStart"/>
        <w:r>
          <w:rPr>
            <w:rStyle w:val="Hyperlink"/>
            <w:rFonts w:ascii="&amp;quot" w:hAnsi="&amp;quot"/>
            <w:color w:val="363F44"/>
            <w:sz w:val="21"/>
            <w:szCs w:val="21"/>
          </w:rPr>
          <w:t>nar</w:t>
        </w:r>
        <w:proofErr w:type="spellEnd"/>
        <w:r>
          <w:rPr>
            <w:rStyle w:val="Hyperlink"/>
            <w:rFonts w:ascii="&amp;quot" w:hAnsi="&amp;quot"/>
            <w:color w:val="363F44"/>
            <w:sz w:val="21"/>
            <w:szCs w:val="21"/>
          </w:rPr>
          <w:t xml:space="preserve">/gky1085 </w:t>
        </w:r>
      </w:hyperlink>
    </w:p>
    <w:p w14:paraId="12871B23" w14:textId="40EE68FB" w:rsidR="00DD79CD" w:rsidRDefault="00DD79CD" w:rsidP="001C28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D79CD">
        <w:rPr>
          <w:sz w:val="24"/>
          <w:szCs w:val="24"/>
        </w:rPr>
        <w:t xml:space="preserve">Sievers F, Higgins DG (2018) </w:t>
      </w:r>
      <w:proofErr w:type="spellStart"/>
      <w:r w:rsidRPr="00DD79CD">
        <w:rPr>
          <w:sz w:val="24"/>
          <w:szCs w:val="24"/>
        </w:rPr>
        <w:t>Clustal</w:t>
      </w:r>
      <w:proofErr w:type="spellEnd"/>
      <w:r w:rsidRPr="00DD79CD">
        <w:rPr>
          <w:sz w:val="24"/>
          <w:szCs w:val="24"/>
        </w:rPr>
        <w:t xml:space="preserve"> Omega for making accurate alignments of many protein sciences. Protein Sci 27:135-145</w:t>
      </w:r>
    </w:p>
    <w:p w14:paraId="153E3EF3" w14:textId="201C3731" w:rsidR="00A349EC" w:rsidRDefault="00A349EC" w:rsidP="001C28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A349EC">
        <w:rPr>
          <w:sz w:val="24"/>
          <w:szCs w:val="24"/>
        </w:rPr>
        <w:t>Paoloni-Giacobino</w:t>
      </w:r>
      <w:proofErr w:type="spellEnd"/>
      <w:r w:rsidRPr="00A349EC">
        <w:rPr>
          <w:sz w:val="24"/>
          <w:szCs w:val="24"/>
        </w:rPr>
        <w:t xml:space="preserve">, A., Chen, H., </w:t>
      </w:r>
      <w:proofErr w:type="spellStart"/>
      <w:r w:rsidRPr="00A349EC">
        <w:rPr>
          <w:sz w:val="24"/>
          <w:szCs w:val="24"/>
        </w:rPr>
        <w:t>Peitsch</w:t>
      </w:r>
      <w:proofErr w:type="spellEnd"/>
      <w:r w:rsidRPr="00A349EC">
        <w:rPr>
          <w:sz w:val="24"/>
          <w:szCs w:val="24"/>
        </w:rPr>
        <w:t xml:space="preserve">, M. C., </w:t>
      </w:r>
      <w:proofErr w:type="spellStart"/>
      <w:r w:rsidRPr="00A349EC">
        <w:rPr>
          <w:sz w:val="24"/>
          <w:szCs w:val="24"/>
        </w:rPr>
        <w:t>Rossier</w:t>
      </w:r>
      <w:proofErr w:type="spellEnd"/>
      <w:r w:rsidRPr="00A349EC">
        <w:rPr>
          <w:sz w:val="24"/>
          <w:szCs w:val="24"/>
        </w:rPr>
        <w:t xml:space="preserve">, C., &amp; </w:t>
      </w:r>
      <w:proofErr w:type="spellStart"/>
      <w:r w:rsidRPr="00A349EC">
        <w:rPr>
          <w:sz w:val="24"/>
          <w:szCs w:val="24"/>
        </w:rPr>
        <w:t>Antonarakis</w:t>
      </w:r>
      <w:proofErr w:type="spellEnd"/>
      <w:r w:rsidRPr="00A349EC">
        <w:rPr>
          <w:sz w:val="24"/>
          <w:szCs w:val="24"/>
        </w:rPr>
        <w:t>, S. E. (1997). Cloning of the TMPRSS2 gene, which encodes a novel serine protease with transmembrane, LDLRA, and SRCR domains and maps to 21q22. 3. Genomics, 44(3), 309-320.</w:t>
      </w:r>
    </w:p>
    <w:p w14:paraId="757E0E11" w14:textId="30D609E2" w:rsidR="00A349EC" w:rsidRDefault="00A349EC" w:rsidP="001C28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349EC">
        <w:rPr>
          <w:sz w:val="24"/>
          <w:szCs w:val="24"/>
        </w:rPr>
        <w:t xml:space="preserve">Ohno, A., Maita, N., Tabata, T., Nagano, H., </w:t>
      </w:r>
      <w:proofErr w:type="spellStart"/>
      <w:r w:rsidRPr="00A349EC">
        <w:rPr>
          <w:sz w:val="24"/>
          <w:szCs w:val="24"/>
        </w:rPr>
        <w:t>Arita</w:t>
      </w:r>
      <w:proofErr w:type="spellEnd"/>
      <w:r w:rsidRPr="00A349EC">
        <w:rPr>
          <w:sz w:val="24"/>
          <w:szCs w:val="24"/>
        </w:rPr>
        <w:t xml:space="preserve">, K., Ariyoshi, M., ... &amp; </w:t>
      </w:r>
      <w:proofErr w:type="spellStart"/>
      <w:r w:rsidRPr="00A349EC">
        <w:rPr>
          <w:sz w:val="24"/>
          <w:szCs w:val="24"/>
        </w:rPr>
        <w:t>Kishimoto</w:t>
      </w:r>
      <w:proofErr w:type="spellEnd"/>
      <w:r w:rsidRPr="00A349EC">
        <w:rPr>
          <w:sz w:val="24"/>
          <w:szCs w:val="24"/>
        </w:rPr>
        <w:t xml:space="preserve">, K. (2020). </w:t>
      </w:r>
      <w:proofErr w:type="spellStart"/>
      <w:r w:rsidRPr="00A349EC">
        <w:rPr>
          <w:sz w:val="24"/>
          <w:szCs w:val="24"/>
        </w:rPr>
        <w:t>Cystal</w:t>
      </w:r>
      <w:proofErr w:type="spellEnd"/>
      <w:r w:rsidRPr="00A349EC">
        <w:rPr>
          <w:sz w:val="24"/>
          <w:szCs w:val="24"/>
        </w:rPr>
        <w:t xml:space="preserve"> structure of inhibitor-bound human MSPL/TMPRSS13 that can activate high pathogenic avian influenza. </w:t>
      </w:r>
      <w:proofErr w:type="spellStart"/>
      <w:r w:rsidRPr="00A349EC">
        <w:rPr>
          <w:sz w:val="24"/>
          <w:szCs w:val="24"/>
        </w:rPr>
        <w:t>bioRxiv</w:t>
      </w:r>
      <w:proofErr w:type="spellEnd"/>
      <w:r w:rsidRPr="00A349EC">
        <w:rPr>
          <w:sz w:val="24"/>
          <w:szCs w:val="24"/>
        </w:rPr>
        <w:t>.</w:t>
      </w:r>
    </w:p>
    <w:p w14:paraId="1E46009D" w14:textId="4AAA9F8C" w:rsidR="007E7C23" w:rsidRPr="00237EE4" w:rsidRDefault="001D171C" w:rsidP="001C289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Verdana" w:hAnsi="Verdana"/>
          <w:color w:val="222222"/>
          <w:shd w:val="clear" w:color="auto" w:fill="FFFFFF"/>
        </w:rPr>
        <w:t xml:space="preserve">The </w:t>
      </w:r>
      <w:proofErr w:type="spellStart"/>
      <w:r>
        <w:rPr>
          <w:rFonts w:ascii="Verdana" w:hAnsi="Verdana"/>
          <w:color w:val="222222"/>
          <w:shd w:val="clear" w:color="auto" w:fill="FFFFFF"/>
        </w:rPr>
        <w:t>UniProt</w:t>
      </w:r>
      <w:proofErr w:type="spellEnd"/>
      <w:r>
        <w:rPr>
          <w:rFonts w:ascii="Verdana" w:hAnsi="Verdana"/>
          <w:color w:val="222222"/>
          <w:shd w:val="clear" w:color="auto" w:fill="FFFFFF"/>
        </w:rPr>
        <w:t xml:space="preserve"> Consortium</w:t>
      </w:r>
      <w:r>
        <w:rPr>
          <w:rFonts w:ascii="Verdana" w:hAnsi="Verdana"/>
          <w:color w:val="222222"/>
          <w:sz w:val="20"/>
          <w:szCs w:val="20"/>
        </w:rPr>
        <w:br/>
      </w:r>
      <w:proofErr w:type="spellStart"/>
      <w:r>
        <w:rPr>
          <w:rStyle w:val="Strong"/>
          <w:rFonts w:ascii="Verdana" w:hAnsi="Verdana"/>
          <w:color w:val="222222"/>
          <w:sz w:val="20"/>
          <w:szCs w:val="20"/>
        </w:rPr>
        <w:t>UniProt</w:t>
      </w:r>
      <w:proofErr w:type="spellEnd"/>
      <w:r>
        <w:rPr>
          <w:rStyle w:val="Strong"/>
          <w:rFonts w:ascii="Verdana" w:hAnsi="Verdana"/>
          <w:color w:val="222222"/>
          <w:sz w:val="20"/>
          <w:szCs w:val="20"/>
        </w:rPr>
        <w:t>: a worldwide hub of protein knowledge</w:t>
      </w:r>
      <w:r>
        <w:rPr>
          <w:rFonts w:ascii="Verdana" w:hAnsi="Verdana"/>
          <w:color w:val="222222"/>
          <w:sz w:val="20"/>
          <w:szCs w:val="20"/>
        </w:rPr>
        <w:br/>
      </w:r>
      <w:hyperlink r:id="rId12" w:history="1">
        <w:r>
          <w:rPr>
            <w:rStyle w:val="Hyperlink"/>
            <w:rFonts w:ascii="Verdana" w:hAnsi="Verdana"/>
            <w:color w:val="00709B"/>
            <w:sz w:val="20"/>
            <w:szCs w:val="20"/>
          </w:rPr>
          <w:t>Nucleic Acids Res. 47: D506-515 (2019)</w:t>
        </w:r>
      </w:hyperlink>
    </w:p>
    <w:p w14:paraId="0EB79D65" w14:textId="440C590B" w:rsidR="00237EE4" w:rsidRPr="00237EE4" w:rsidRDefault="00237EE4" w:rsidP="001C28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rStyle w:val="cit-name-surname"/>
          <w:rFonts w:ascii="inherit" w:hAnsi="inherit"/>
          <w:color w:val="191919"/>
          <w:bdr w:val="none" w:sz="0" w:space="0" w:color="auto" w:frame="1"/>
        </w:rPr>
        <w:t>Biasini</w:t>
      </w:r>
      <w:proofErr w:type="spellEnd"/>
      <w:r>
        <w:rPr>
          <w:rStyle w:val="cit-auth"/>
          <w:rFonts w:ascii="inherit" w:hAnsi="inherit"/>
          <w:color w:val="191919"/>
          <w:bdr w:val="none" w:sz="0" w:space="0" w:color="auto" w:frame="1"/>
        </w:rPr>
        <w:t xml:space="preserve">, </w:t>
      </w:r>
      <w:r>
        <w:rPr>
          <w:rStyle w:val="cit-name-given-names"/>
          <w:rFonts w:ascii="inherit" w:hAnsi="inherit"/>
          <w:color w:val="191919"/>
          <w:bdr w:val="none" w:sz="0" w:space="0" w:color="auto" w:frame="1"/>
        </w:rPr>
        <w:t>M.</w:t>
      </w:r>
      <w:r>
        <w:rPr>
          <w:rFonts w:ascii="inherit" w:hAnsi="inherit"/>
          <w:color w:val="191919"/>
          <w:shd w:val="clear" w:color="auto" w:fill="FFFFFF"/>
        </w:rPr>
        <w:t xml:space="preserve"> </w:t>
      </w:r>
      <w:r>
        <w:rPr>
          <w:rStyle w:val="cit-etal"/>
          <w:rFonts w:ascii="inherit" w:hAnsi="inherit"/>
          <w:color w:val="191919"/>
          <w:bdr w:val="none" w:sz="0" w:space="0" w:color="auto" w:frame="1"/>
        </w:rPr>
        <w:t>et al.</w:t>
      </w:r>
      <w:r>
        <w:rPr>
          <w:rFonts w:ascii="inherit" w:hAnsi="inherit"/>
          <w:color w:val="191919"/>
          <w:shd w:val="clear" w:color="auto" w:fill="FFFFFF"/>
        </w:rPr>
        <w:t xml:space="preserve"> </w:t>
      </w:r>
      <w:r>
        <w:rPr>
          <w:rStyle w:val="cit-article-title"/>
          <w:rFonts w:ascii="inherit" w:hAnsi="inherit"/>
          <w:color w:val="191919"/>
          <w:bdr w:val="none" w:sz="0" w:space="0" w:color="auto" w:frame="1"/>
        </w:rPr>
        <w:t>SWISS-MODEL: modelling protein tertiary and quaternary structure using evolutionary information</w:t>
      </w:r>
      <w:r>
        <w:rPr>
          <w:rFonts w:ascii="inherit" w:hAnsi="inherit"/>
          <w:color w:val="191919"/>
          <w:shd w:val="clear" w:color="auto" w:fill="FFFFFF"/>
        </w:rPr>
        <w:t xml:space="preserve">. </w:t>
      </w:r>
      <w:r>
        <w:t>Nucleic acids research</w:t>
      </w:r>
      <w:r>
        <w:rPr>
          <w:rFonts w:ascii="inherit" w:hAnsi="inherit"/>
          <w:color w:val="191919"/>
          <w:shd w:val="clear" w:color="auto" w:fill="FFFFFF"/>
        </w:rPr>
        <w:t xml:space="preserve"> </w:t>
      </w:r>
      <w:r>
        <w:rPr>
          <w:rStyle w:val="cit-vol"/>
          <w:rFonts w:ascii="inherit" w:hAnsi="inherit"/>
          <w:b/>
          <w:bCs/>
          <w:color w:val="191919"/>
          <w:bdr w:val="none" w:sz="0" w:space="0" w:color="auto" w:frame="1"/>
        </w:rPr>
        <w:t>42</w:t>
      </w:r>
      <w:r>
        <w:rPr>
          <w:rFonts w:ascii="inherit" w:hAnsi="inherit"/>
          <w:color w:val="191919"/>
          <w:shd w:val="clear" w:color="auto" w:fill="FFFFFF"/>
        </w:rPr>
        <w:t xml:space="preserve">, </w:t>
      </w:r>
      <w:r>
        <w:rPr>
          <w:rStyle w:val="cit-fpage"/>
          <w:rFonts w:ascii="inherit" w:hAnsi="inherit"/>
          <w:color w:val="191919"/>
          <w:bdr w:val="none" w:sz="0" w:space="0" w:color="auto" w:frame="1"/>
        </w:rPr>
        <w:t>W252</w:t>
      </w:r>
      <w:r>
        <w:rPr>
          <w:rFonts w:ascii="inherit" w:hAnsi="inherit"/>
          <w:color w:val="191919"/>
          <w:shd w:val="clear" w:color="auto" w:fill="FFFFFF"/>
        </w:rPr>
        <w:t>–</w:t>
      </w:r>
      <w:r>
        <w:rPr>
          <w:rStyle w:val="cit-lpage"/>
          <w:rFonts w:ascii="inherit" w:hAnsi="inherit"/>
          <w:color w:val="191919"/>
          <w:bdr w:val="none" w:sz="0" w:space="0" w:color="auto" w:frame="1"/>
        </w:rPr>
        <w:t>258</w:t>
      </w:r>
      <w:r>
        <w:rPr>
          <w:rStyle w:val="cit-pub-id-sep"/>
          <w:rFonts w:ascii="inherit" w:hAnsi="inherit"/>
          <w:color w:val="191919"/>
          <w:bdr w:val="none" w:sz="0" w:space="0" w:color="auto" w:frame="1"/>
        </w:rPr>
        <w:t xml:space="preserve">, </w:t>
      </w:r>
      <w:r>
        <w:rPr>
          <w:rStyle w:val="cit-pub-id-scheme"/>
          <w:rFonts w:ascii="inherit" w:hAnsi="inherit"/>
          <w:color w:val="191919"/>
          <w:bdr w:val="none" w:sz="0" w:space="0" w:color="auto" w:frame="1"/>
        </w:rPr>
        <w:t>doi:</w:t>
      </w:r>
      <w:r>
        <w:rPr>
          <w:rStyle w:val="cit-pub-id"/>
          <w:rFonts w:ascii="inherit" w:hAnsi="inherit"/>
          <w:color w:val="191919"/>
          <w:bdr w:val="none" w:sz="0" w:space="0" w:color="auto" w:frame="1"/>
        </w:rPr>
        <w:t>10.1093/</w:t>
      </w:r>
      <w:proofErr w:type="spellStart"/>
      <w:r>
        <w:rPr>
          <w:rStyle w:val="cit-pub-id"/>
          <w:rFonts w:ascii="inherit" w:hAnsi="inherit"/>
          <w:color w:val="191919"/>
          <w:bdr w:val="none" w:sz="0" w:space="0" w:color="auto" w:frame="1"/>
        </w:rPr>
        <w:t>nar</w:t>
      </w:r>
      <w:proofErr w:type="spellEnd"/>
      <w:r>
        <w:rPr>
          <w:rStyle w:val="cit-pub-id"/>
          <w:rFonts w:ascii="inherit" w:hAnsi="inherit"/>
          <w:color w:val="191919"/>
          <w:bdr w:val="none" w:sz="0" w:space="0" w:color="auto" w:frame="1"/>
        </w:rPr>
        <w:t>/gku340</w:t>
      </w:r>
      <w:r>
        <w:rPr>
          <w:rFonts w:ascii="inherit" w:hAnsi="inherit"/>
          <w:color w:val="191919"/>
          <w:shd w:val="clear" w:color="auto" w:fill="FFFFFF"/>
        </w:rPr>
        <w:t xml:space="preserve"> (</w:t>
      </w:r>
      <w:r>
        <w:rPr>
          <w:rStyle w:val="cit-pub-date"/>
          <w:rFonts w:ascii="inherit" w:hAnsi="inherit"/>
          <w:color w:val="191919"/>
          <w:bdr w:val="none" w:sz="0" w:space="0" w:color="auto" w:frame="1"/>
        </w:rPr>
        <w:t>2014</w:t>
      </w:r>
      <w:r>
        <w:rPr>
          <w:rFonts w:ascii="inherit" w:hAnsi="inherit"/>
          <w:color w:val="191919"/>
          <w:shd w:val="clear" w:color="auto" w:fill="FFFFFF"/>
        </w:rPr>
        <w:t>).</w:t>
      </w:r>
    </w:p>
    <w:p w14:paraId="28C0E373" w14:textId="0598EA19" w:rsidR="00237EE4" w:rsidRDefault="00237EE4" w:rsidP="001C28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37EE4">
        <w:rPr>
          <w:sz w:val="24"/>
          <w:szCs w:val="24"/>
        </w:rPr>
        <w:t xml:space="preserve">The </w:t>
      </w:r>
      <w:proofErr w:type="spellStart"/>
      <w:r w:rsidRPr="00237EE4">
        <w:rPr>
          <w:sz w:val="24"/>
          <w:szCs w:val="24"/>
        </w:rPr>
        <w:t>PyMOL</w:t>
      </w:r>
      <w:proofErr w:type="spellEnd"/>
      <w:r w:rsidRPr="00237EE4">
        <w:rPr>
          <w:sz w:val="24"/>
          <w:szCs w:val="24"/>
        </w:rPr>
        <w:t xml:space="preserve"> Molecular Graphics System, Version 2.0 Schrödinger, LLC. https://pymol.org/2/ (2020).</w:t>
      </w:r>
    </w:p>
    <w:p w14:paraId="565983C4" w14:textId="28B14B03" w:rsidR="004F23B7" w:rsidRDefault="004F23B7" w:rsidP="001C28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23B7">
        <w:rPr>
          <w:sz w:val="24"/>
          <w:szCs w:val="24"/>
        </w:rPr>
        <w:t>Iwata-Yoshikawa, N., Okamura, T., Shimizu, Y., Hasegawa, H., Takeda, M., &amp; Nagata, N. (2019). TMPRSS2 contributes to virus spread and immunopathology in the airways of murine models after coronavirus infection. Journal of virology, 93(6).</w:t>
      </w:r>
    </w:p>
    <w:p w14:paraId="34976ABD" w14:textId="11E5F4C9" w:rsidR="004F23B7" w:rsidRDefault="004F23B7" w:rsidP="001C28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F23B7">
        <w:rPr>
          <w:sz w:val="24"/>
          <w:szCs w:val="24"/>
        </w:rPr>
        <w:t xml:space="preserve">Matsuyama, S., Nagata, N., </w:t>
      </w:r>
      <w:proofErr w:type="spellStart"/>
      <w:r w:rsidRPr="004F23B7">
        <w:rPr>
          <w:sz w:val="24"/>
          <w:szCs w:val="24"/>
        </w:rPr>
        <w:t>Shirato</w:t>
      </w:r>
      <w:proofErr w:type="spellEnd"/>
      <w:r w:rsidRPr="004F23B7">
        <w:rPr>
          <w:sz w:val="24"/>
          <w:szCs w:val="24"/>
        </w:rPr>
        <w:t>, K., Kawase, M., Takeda, M., &amp; Taguchi, F. (2010). Efficient activation of the severe acute respiratory syndrome coronavirus spike protein by the transmembrane protease TMPRSS2. Journal of virology, 84(24), 12658-12664.</w:t>
      </w:r>
    </w:p>
    <w:p w14:paraId="3DEC7D64" w14:textId="71A2147F" w:rsidR="00064195" w:rsidRPr="001C2897" w:rsidRDefault="00064195" w:rsidP="001C289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064195">
        <w:rPr>
          <w:sz w:val="24"/>
          <w:szCs w:val="24"/>
        </w:rPr>
        <w:t>Kühn</w:t>
      </w:r>
      <w:proofErr w:type="spellEnd"/>
      <w:r w:rsidRPr="00064195">
        <w:rPr>
          <w:sz w:val="24"/>
          <w:szCs w:val="24"/>
        </w:rPr>
        <w:t xml:space="preserve">, N., Bergmann, S., </w:t>
      </w:r>
      <w:proofErr w:type="spellStart"/>
      <w:r w:rsidRPr="00064195">
        <w:rPr>
          <w:sz w:val="24"/>
          <w:szCs w:val="24"/>
        </w:rPr>
        <w:t>Kösterke</w:t>
      </w:r>
      <w:proofErr w:type="spellEnd"/>
      <w:r w:rsidRPr="00064195">
        <w:rPr>
          <w:sz w:val="24"/>
          <w:szCs w:val="24"/>
        </w:rPr>
        <w:t xml:space="preserve">, N., </w:t>
      </w:r>
      <w:proofErr w:type="spellStart"/>
      <w:r w:rsidRPr="00064195">
        <w:rPr>
          <w:sz w:val="24"/>
          <w:szCs w:val="24"/>
        </w:rPr>
        <w:t>Lambertz</w:t>
      </w:r>
      <w:proofErr w:type="spellEnd"/>
      <w:r w:rsidRPr="00064195">
        <w:rPr>
          <w:sz w:val="24"/>
          <w:szCs w:val="24"/>
        </w:rPr>
        <w:t xml:space="preserve">, R. L., </w:t>
      </w:r>
      <w:proofErr w:type="spellStart"/>
      <w:r w:rsidRPr="00064195">
        <w:rPr>
          <w:sz w:val="24"/>
          <w:szCs w:val="24"/>
        </w:rPr>
        <w:t>Keppner</w:t>
      </w:r>
      <w:proofErr w:type="spellEnd"/>
      <w:r w:rsidRPr="00064195">
        <w:rPr>
          <w:sz w:val="24"/>
          <w:szCs w:val="24"/>
        </w:rPr>
        <w:t xml:space="preserve">, A., van den Brand, J. M., ... &amp; </w:t>
      </w:r>
      <w:proofErr w:type="spellStart"/>
      <w:r w:rsidRPr="00064195">
        <w:rPr>
          <w:sz w:val="24"/>
          <w:szCs w:val="24"/>
        </w:rPr>
        <w:t>Schughart</w:t>
      </w:r>
      <w:proofErr w:type="spellEnd"/>
      <w:r w:rsidRPr="00064195">
        <w:rPr>
          <w:sz w:val="24"/>
          <w:szCs w:val="24"/>
        </w:rPr>
        <w:t xml:space="preserve">, K. (2016). The proteolytic activation of (H3N2) influenza A virus </w:t>
      </w:r>
      <w:r w:rsidRPr="00064195">
        <w:rPr>
          <w:sz w:val="24"/>
          <w:szCs w:val="24"/>
        </w:rPr>
        <w:lastRenderedPageBreak/>
        <w:t>hemagglutinin is facilitated by different type II transmembrane serine proteases. Journal of virology, 90(9), 4298-4307.</w:t>
      </w:r>
    </w:p>
    <w:p w14:paraId="0BACC410" w14:textId="77777777" w:rsidR="001C2897" w:rsidRPr="00B2121E" w:rsidRDefault="001C2897" w:rsidP="00F92EFE">
      <w:pPr>
        <w:pStyle w:val="ListParagraph"/>
        <w:ind w:left="1080"/>
        <w:rPr>
          <w:sz w:val="24"/>
          <w:szCs w:val="24"/>
        </w:rPr>
      </w:pPr>
    </w:p>
    <w:p w14:paraId="3F68D4DF" w14:textId="064C74CE" w:rsidR="00A16CC8" w:rsidRDefault="00A16CC8">
      <w:pPr>
        <w:ind w:left="360"/>
        <w:rPr>
          <w:sz w:val="24"/>
          <w:szCs w:val="24"/>
        </w:rPr>
      </w:pPr>
    </w:p>
    <w:p w14:paraId="3E29BABC" w14:textId="77777777" w:rsidR="00A16CC8" w:rsidRDefault="00A16CC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61C843" w14:textId="1A87FCB6" w:rsidR="00885E7E" w:rsidRDefault="00A16CC8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Notes.</w:t>
      </w:r>
    </w:p>
    <w:p w14:paraId="6DF69A0C" w14:textId="6367CE17" w:rsidR="00A16CC8" w:rsidRDefault="00A16CC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Partial cleavage can be accomplished by using enzymes, such as trypsin and chymotrypsin, that break bonds between specific amino acids. </w:t>
      </w:r>
    </w:p>
    <w:p w14:paraId="205A37C7" w14:textId="4FA3AD81" w:rsidR="00A16CC8" w:rsidRDefault="00A16CC8" w:rsidP="00A16C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Trypsin: Cleaves the chain at the carboxyl groups of the basic amino </w:t>
      </w:r>
      <w:proofErr w:type="gramStart"/>
      <w:r>
        <w:rPr>
          <w:sz w:val="24"/>
          <w:szCs w:val="24"/>
        </w:rPr>
        <w:t>acids</w:t>
      </w:r>
      <w:proofErr w:type="gramEnd"/>
      <w:r>
        <w:rPr>
          <w:sz w:val="24"/>
          <w:szCs w:val="24"/>
        </w:rPr>
        <w:t xml:space="preserve"> lysine and arginine.</w:t>
      </w:r>
      <w:r w:rsidR="007031FF">
        <w:rPr>
          <w:sz w:val="24"/>
          <w:szCs w:val="24"/>
        </w:rPr>
        <w:t xml:space="preserve"> The cleavage takes place in such a way that the amino acid with the charged side chain ends up at the C-terminal end of one of the peptides produced by the reaction. A peptide can be automatically identified as the C-terminal end of the original chain if its C-terminal amino acid is not a site of cleavage.</w:t>
      </w:r>
    </w:p>
    <w:p w14:paraId="4C7C1448" w14:textId="1D4D8BA8" w:rsidR="00A16CC8" w:rsidRDefault="00A16CC8" w:rsidP="00A16CC8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Chymotryspin</w:t>
      </w:r>
      <w:proofErr w:type="spellEnd"/>
      <w:r>
        <w:rPr>
          <w:sz w:val="24"/>
          <w:szCs w:val="24"/>
        </w:rPr>
        <w:t xml:space="preserve">: Cleaves the chain at the carboxyl groups of the aromatic amino </w:t>
      </w:r>
      <w:proofErr w:type="gramStart"/>
      <w:r>
        <w:rPr>
          <w:sz w:val="24"/>
          <w:szCs w:val="24"/>
        </w:rPr>
        <w:t>acids</w:t>
      </w:r>
      <w:proofErr w:type="gramEnd"/>
      <w:r>
        <w:rPr>
          <w:sz w:val="24"/>
          <w:szCs w:val="24"/>
        </w:rPr>
        <w:t xml:space="preserve"> phenylalanine, tyrosine, and tryptophan.</w:t>
      </w:r>
    </w:p>
    <w:p w14:paraId="42F36D12" w14:textId="28EDCF10" w:rsidR="007031FF" w:rsidRDefault="007031FF" w:rsidP="00A16C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Protein domain- a conserved part of a given protein sequence and tertiary structure that can evolve, function, and exist independently of the rest of the protein chain.</w:t>
      </w:r>
    </w:p>
    <w:p w14:paraId="462D6A69" w14:textId="5AC201C7" w:rsidR="00BB6C9F" w:rsidRDefault="00BB6C9F" w:rsidP="00A16CC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Quaternary structure is the final level of protein structure which is formed by two or more polypeptide chains. Each chain is termed a subunit of the structure.</w:t>
      </w:r>
    </w:p>
    <w:p w14:paraId="5C6BDCC0" w14:textId="360A962B" w:rsidR="00BB6C9F" w:rsidRDefault="00BB6C9F" w:rsidP="00BB6C9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Dimers, trimers, tetramers, consist </w:t>
      </w:r>
      <w:r w:rsidR="006D05C5">
        <w:rPr>
          <w:sz w:val="24"/>
          <w:szCs w:val="24"/>
        </w:rPr>
        <w:t>of</w:t>
      </w:r>
      <w:r>
        <w:rPr>
          <w:sz w:val="24"/>
          <w:szCs w:val="24"/>
        </w:rPr>
        <w:t xml:space="preserve"> two, three, and four polypeptide chains, respectively.</w:t>
      </w:r>
    </w:p>
    <w:p w14:paraId="62ED25BF" w14:textId="7235680A" w:rsidR="00BB6C9F" w:rsidRDefault="00BB6C9F" w:rsidP="00BB6C9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Oligomer- an aggregate of several smaller units (monomers); bonding </w:t>
      </w:r>
      <w:r w:rsidR="00DA2033">
        <w:rPr>
          <w:sz w:val="24"/>
          <w:szCs w:val="24"/>
        </w:rPr>
        <w:t xml:space="preserve">may be covalent or noncovalent. </w:t>
      </w:r>
    </w:p>
    <w:p w14:paraId="05E543A5" w14:textId="691D8366" w:rsidR="00DA2033" w:rsidRDefault="00DA2033" w:rsidP="00DA2033">
      <w:pPr>
        <w:pStyle w:val="ListParagraph"/>
        <w:numPr>
          <w:ilvl w:val="2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Chains with noncovalent bond result in subtle changes that can alter the structure at one site of the protein molecule. This is known as allosteric </w:t>
      </w:r>
      <w:proofErr w:type="spellStart"/>
      <w:r>
        <w:rPr>
          <w:sz w:val="24"/>
          <w:szCs w:val="24"/>
        </w:rPr>
        <w:t>hindess</w:t>
      </w:r>
      <w:proofErr w:type="spellEnd"/>
      <w:r>
        <w:rPr>
          <w:sz w:val="24"/>
          <w:szCs w:val="24"/>
        </w:rPr>
        <w:t>, which can cause conformational change in one subunit that induces a change in another subunit.</w:t>
      </w:r>
    </w:p>
    <w:p w14:paraId="2822495D" w14:textId="696FB788" w:rsidR="00DA2033" w:rsidRDefault="00C60A4A" w:rsidP="00DA203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Consensus Sequences- DNA sequences to which RNA polymerase binds; they are identical in many organisms </w:t>
      </w:r>
    </w:p>
    <w:p w14:paraId="7DE0DBA2" w14:textId="3C1768D5" w:rsidR="000D1D2C" w:rsidRDefault="000D1D2C" w:rsidP="00DA203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Protein kinases- a class of enzymes that modify a protein by </w:t>
      </w:r>
      <w:r w:rsidR="006D05C5">
        <w:rPr>
          <w:sz w:val="24"/>
          <w:szCs w:val="24"/>
        </w:rPr>
        <w:t>attaching</w:t>
      </w:r>
      <w:r>
        <w:rPr>
          <w:sz w:val="24"/>
          <w:szCs w:val="24"/>
        </w:rPr>
        <w:t xml:space="preserve"> a phosphate group to it</w:t>
      </w:r>
    </w:p>
    <w:p w14:paraId="0B9715E3" w14:textId="51994AB8" w:rsidR="006D05C5" w:rsidRDefault="001E659D" w:rsidP="00DA203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E659D">
        <w:rPr>
          <w:sz w:val="24"/>
          <w:szCs w:val="24"/>
        </w:rPr>
        <w:t>I hypothesis that variation in the serine domain of TMPRSS2 will have an adverse effect on cross-species transmission</w:t>
      </w:r>
      <w:r>
        <w:rPr>
          <w:sz w:val="24"/>
          <w:szCs w:val="24"/>
        </w:rPr>
        <w:t xml:space="preserve"> of COVID-19. Specifically focusing on</w:t>
      </w:r>
      <w:r w:rsidR="00E82C51">
        <w:rPr>
          <w:sz w:val="24"/>
          <w:szCs w:val="24"/>
        </w:rPr>
        <w:t xml:space="preserve"> domesticated animal’s TMPRSS2 amino acid sequence. Protein folding and bonding affinity play a critical role in determining the cleavage potential for the proteolytic domain of TMPRSS2.</w:t>
      </w:r>
    </w:p>
    <w:p w14:paraId="00D4561B" w14:textId="2394AC80" w:rsidR="0034350A" w:rsidRDefault="0034350A" w:rsidP="0034350A">
      <w:pPr>
        <w:rPr>
          <w:sz w:val="24"/>
          <w:szCs w:val="24"/>
        </w:rPr>
      </w:pPr>
      <w:r>
        <w:rPr>
          <w:sz w:val="24"/>
          <w:szCs w:val="24"/>
        </w:rPr>
        <w:t>Interpreting Data</w:t>
      </w:r>
    </w:p>
    <w:p w14:paraId="19AA750E" w14:textId="6F894632" w:rsidR="0034350A" w:rsidRDefault="0034350A" w:rsidP="0034350A">
      <w:pPr>
        <w:rPr>
          <w:sz w:val="24"/>
          <w:szCs w:val="24"/>
        </w:rPr>
      </w:pPr>
      <w:r>
        <w:rPr>
          <w:sz w:val="24"/>
          <w:szCs w:val="24"/>
        </w:rPr>
        <w:t xml:space="preserve">Hypothesis- </w:t>
      </w:r>
      <w:r w:rsidRPr="0021252F">
        <w:rPr>
          <w:sz w:val="24"/>
          <w:szCs w:val="24"/>
        </w:rPr>
        <w:t xml:space="preserve">This study aims to characterize cross-species variants of TMPRSS2 and its potential to cleave deviates of S proteins in silico. We hypothesize that TMPRSS2-like </w:t>
      </w:r>
      <w:proofErr w:type="spellStart"/>
      <w:r w:rsidRPr="0021252F">
        <w:rPr>
          <w:sz w:val="24"/>
          <w:szCs w:val="24"/>
        </w:rPr>
        <w:t>endoprotease</w:t>
      </w:r>
      <w:proofErr w:type="spellEnd"/>
      <w:r w:rsidRPr="0021252F">
        <w:rPr>
          <w:sz w:val="24"/>
          <w:szCs w:val="24"/>
        </w:rPr>
        <w:t xml:space="preserve"> aids in the spillover of SARS-CoV-2 to alternate host by cleav</w:t>
      </w:r>
      <w:r>
        <w:rPr>
          <w:sz w:val="24"/>
          <w:szCs w:val="24"/>
        </w:rPr>
        <w:t>ing S protein subunits</w:t>
      </w:r>
      <w:r w:rsidRPr="0021252F">
        <w:rPr>
          <w:sz w:val="24"/>
          <w:szCs w:val="24"/>
        </w:rPr>
        <w:t>.</w:t>
      </w:r>
    </w:p>
    <w:p w14:paraId="0056E64D" w14:textId="4074D454" w:rsidR="0034350A" w:rsidRDefault="0034350A" w:rsidP="0034350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Compare the similarity of each animal sequence to the human strain</w:t>
      </w:r>
    </w:p>
    <w:p w14:paraId="5D0280A4" w14:textId="6D34BB49" w:rsidR="0034350A" w:rsidRDefault="0034350A" w:rsidP="0034350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the similarity of each sequence is high that means that TMPRSS2 has a highly conserved sequence meaning that </w:t>
      </w:r>
      <w:r w:rsidR="00EC52BE">
        <w:rPr>
          <w:sz w:val="24"/>
          <w:szCs w:val="24"/>
        </w:rPr>
        <w:t>cells supporting TMPRSS2 are susceptible to SARS-CoV-19</w:t>
      </w:r>
    </w:p>
    <w:p w14:paraId="2ABBB5C5" w14:textId="77777777" w:rsidR="0034350A" w:rsidRDefault="0034350A" w:rsidP="0034350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Look at the residues of interest and count the frequency of each</w:t>
      </w:r>
    </w:p>
    <w:p w14:paraId="5DEA2807" w14:textId="05F8002F" w:rsidR="0034350A" w:rsidRDefault="00EC52BE" w:rsidP="0034350A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Will give an assumption of the cleavage efficiency for TMPRSS2</w:t>
      </w:r>
    </w:p>
    <w:p w14:paraId="3F763F53" w14:textId="162BBB2E" w:rsidR="0034350A" w:rsidRDefault="0034350A" w:rsidP="0034350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See the mutation rate among the species of interest </w:t>
      </w:r>
    </w:p>
    <w:p w14:paraId="26B89EB7" w14:textId="74C805FD" w:rsidR="00EC52BE" w:rsidRDefault="00EC52BE" w:rsidP="00EC52B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Will track the evolution of TMPRSS2 which will give an estimate for its ability to alter cleavage potential </w:t>
      </w:r>
    </w:p>
    <w:p w14:paraId="689EEAA3" w14:textId="7803AF9B" w:rsidR="0034350A" w:rsidRPr="0034350A" w:rsidRDefault="0034350A" w:rsidP="0034350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If there is a change in amino acid, what kind of change is it (volume, hydrophobicity, percent buried </w:t>
      </w:r>
    </w:p>
    <w:p w14:paraId="1E66F5AD" w14:textId="18B3C0AE" w:rsidR="00F463E8" w:rsidRDefault="00F463E8" w:rsidP="00F463E8">
      <w:pPr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42F390E1" w14:textId="32DE858E" w:rsidR="00F463E8" w:rsidRDefault="00F463E8" w:rsidP="00F463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want to compare two alignment sequences to return both similarities and differences with their positions labeled </w:t>
      </w:r>
    </w:p>
    <w:p w14:paraId="1DB66BAF" w14:textId="06400B71" w:rsidR="00F463E8" w:rsidRDefault="00F463E8" w:rsidP="00F463E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 want to pull a particular </w:t>
      </w:r>
      <w:proofErr w:type="gramStart"/>
      <w:r>
        <w:rPr>
          <w:i/>
          <w:iCs/>
          <w:sz w:val="24"/>
          <w:szCs w:val="24"/>
        </w:rPr>
        <w:t xml:space="preserve">species </w:t>
      </w:r>
      <w:r>
        <w:rPr>
          <w:sz w:val="24"/>
          <w:szCs w:val="24"/>
        </w:rPr>
        <w:t xml:space="preserve"> from</w:t>
      </w:r>
      <w:proofErr w:type="gramEnd"/>
      <w:r>
        <w:rPr>
          <w:sz w:val="24"/>
          <w:szCs w:val="24"/>
        </w:rPr>
        <w:t xml:space="preserve"> the </w:t>
      </w:r>
      <w:r w:rsidR="003C1AA5">
        <w:rPr>
          <w:sz w:val="24"/>
          <w:szCs w:val="24"/>
        </w:rPr>
        <w:t>main list of species and place it as a variable</w:t>
      </w:r>
    </w:p>
    <w:p w14:paraId="6B17B1BE" w14:textId="248FBF0F" w:rsidR="003C1AA5" w:rsidRDefault="003C1AA5" w:rsidP="003C1A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Run a multisequence alignment on the species to find the consensus sequence in </w:t>
      </w:r>
      <w:proofErr w:type="gramStart"/>
      <w:r>
        <w:rPr>
          <w:sz w:val="24"/>
          <w:szCs w:val="24"/>
        </w:rPr>
        <w:t>the  Desired</w:t>
      </w:r>
      <w:proofErr w:type="gramEnd"/>
      <w:r>
        <w:rPr>
          <w:sz w:val="24"/>
          <w:szCs w:val="24"/>
        </w:rPr>
        <w:t xml:space="preserve"> species list (DS</w:t>
      </w:r>
      <w:r w:rsidRPr="003C1AA5">
        <w:rPr>
          <w:sz w:val="24"/>
          <w:szCs w:val="24"/>
        </w:rPr>
        <w:t>)</w:t>
      </w:r>
    </w:p>
    <w:p w14:paraId="39A175FF" w14:textId="66B8B425" w:rsidR="003C1AA5" w:rsidRDefault="006117A5" w:rsidP="003C1A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Take the position of the DS that matches with the positions of the trimmed Human sequence </w:t>
      </w:r>
    </w:p>
    <w:p w14:paraId="56E3E7DA" w14:textId="5D81BC8C" w:rsidR="006117A5" w:rsidRDefault="006117A5" w:rsidP="003C1A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Convert the DS consensus sequence to a </w:t>
      </w:r>
      <w:proofErr w:type="spellStart"/>
      <w:r>
        <w:rPr>
          <w:sz w:val="24"/>
          <w:szCs w:val="24"/>
        </w:rPr>
        <w:t>SeqRecord</w:t>
      </w:r>
      <w:proofErr w:type="spellEnd"/>
      <w:r>
        <w:rPr>
          <w:sz w:val="24"/>
          <w:szCs w:val="24"/>
        </w:rPr>
        <w:t xml:space="preserve"> to compare to the human sequence</w:t>
      </w:r>
    </w:p>
    <w:p w14:paraId="552B25DE" w14:textId="4121F779" w:rsidR="006117A5" w:rsidRDefault="006117A5" w:rsidP="003C1A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Run a multiple sequence alignment of both DS and human</w:t>
      </w:r>
    </w:p>
    <w:p w14:paraId="67328599" w14:textId="45E07EB3" w:rsidR="006117A5" w:rsidRDefault="006117A5" w:rsidP="003C1A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the frequency of changes at specific sequence locations compare to the human sequence </w:t>
      </w:r>
    </w:p>
    <w:p w14:paraId="506980F4" w14:textId="46F19F5E" w:rsidR="006117A5" w:rsidRDefault="006117A5" w:rsidP="006117A5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6117A5">
        <w:rPr>
          <w:sz w:val="24"/>
          <w:szCs w:val="24"/>
        </w:rPr>
        <w:t>Find out if these changes result in changes in amino acid properties (specifically hydrophobic to hydrophilic or basic to ac</w:t>
      </w:r>
      <w:r>
        <w:rPr>
          <w:sz w:val="24"/>
          <w:szCs w:val="24"/>
        </w:rPr>
        <w:t>id</w:t>
      </w:r>
      <w:r w:rsidR="003E2FF8">
        <w:rPr>
          <w:sz w:val="24"/>
          <w:szCs w:val="24"/>
        </w:rPr>
        <w:t>)</w:t>
      </w:r>
    </w:p>
    <w:p w14:paraId="3E7BB0E4" w14:textId="5E2AEE3B" w:rsidR="003E2FF8" w:rsidRPr="006117A5" w:rsidRDefault="003E2FF8" w:rsidP="006117A5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Also find other differences in the amino sequence such as changes in disulfide bonding </w:t>
      </w:r>
    </w:p>
    <w:p w14:paraId="69A5E8B9" w14:textId="709897EE" w:rsidR="006117A5" w:rsidRDefault="006117A5" w:rsidP="003C1AA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Find the similarities in the two sequences and record the position of those similarities </w:t>
      </w:r>
    </w:p>
    <w:p w14:paraId="2909884A" w14:textId="27BEC589" w:rsidR="006117A5" w:rsidRPr="003C1AA5" w:rsidRDefault="006117A5" w:rsidP="006117A5">
      <w:pPr>
        <w:pStyle w:val="ListParagraph"/>
        <w:rPr>
          <w:sz w:val="24"/>
          <w:szCs w:val="24"/>
        </w:rPr>
      </w:pPr>
    </w:p>
    <w:sectPr w:rsidR="006117A5" w:rsidRPr="003C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Kelly Pierce" w:date="2020-07-31T14:25:00Z" w:initials="KP">
    <w:p w14:paraId="404BEE3F" w14:textId="5E48B3DE" w:rsidR="00B73E41" w:rsidRDefault="00B73E41">
      <w:pPr>
        <w:pStyle w:val="CommentText"/>
      </w:pPr>
      <w:r>
        <w:rPr>
          <w:rStyle w:val="CommentReference"/>
        </w:rPr>
        <w:annotationRef/>
      </w:r>
      <w:r>
        <w:t>This isn’t something you directly assessed; suggest rewording.</w:t>
      </w:r>
    </w:p>
  </w:comment>
  <w:comment w:id="4" w:author="Kelly Pierce" w:date="2020-07-31T14:28:00Z" w:initials="KP">
    <w:p w14:paraId="35E13270" w14:textId="3A11F5EA" w:rsidR="00B73E41" w:rsidRDefault="00B73E41">
      <w:pPr>
        <w:pStyle w:val="CommentText"/>
      </w:pPr>
      <w:r>
        <w:rPr>
          <w:rStyle w:val="CommentReference"/>
        </w:rPr>
        <w:annotationRef/>
      </w:r>
      <w:r>
        <w:t>“investigated the conservation” and “assessed their similarity” both refer to the same analysis; reword.</w:t>
      </w:r>
    </w:p>
  </w:comment>
  <w:comment w:id="9" w:author="Kelly Pierce" w:date="2020-07-31T14:31:00Z" w:initials="KP">
    <w:p w14:paraId="256CFC4E" w14:textId="4BA26801" w:rsidR="00B73E41" w:rsidRDefault="00B73E41">
      <w:pPr>
        <w:pStyle w:val="CommentText"/>
      </w:pPr>
      <w:r>
        <w:rPr>
          <w:rStyle w:val="CommentReference"/>
        </w:rPr>
        <w:annotationRef/>
      </w:r>
      <w:r>
        <w:t>Did you end up making a matrix?</w:t>
      </w:r>
    </w:p>
  </w:comment>
  <w:comment w:id="16" w:author="Ethan Ho" w:date="2020-07-31T11:27:00Z" w:initials="EH">
    <w:p w14:paraId="19528C90" w14:textId="56A7D348" w:rsidR="00B75496" w:rsidRDefault="00B75496">
      <w:pPr>
        <w:pStyle w:val="CommentText"/>
      </w:pPr>
      <w:r>
        <w:rPr>
          <w:rStyle w:val="CommentReference"/>
        </w:rPr>
        <w:annotationRef/>
      </w:r>
      <w:r>
        <w:t>?</w:t>
      </w:r>
    </w:p>
  </w:comment>
  <w:comment w:id="45" w:author="Kelly Pierce" w:date="2020-07-31T14:33:00Z" w:initials="KP">
    <w:p w14:paraId="4B56C545" w14:textId="49B40993" w:rsidR="00B73E41" w:rsidRDefault="00B73E41">
      <w:pPr>
        <w:pStyle w:val="CommentText"/>
      </w:pPr>
      <w:r>
        <w:rPr>
          <w:rStyle w:val="CommentReference"/>
        </w:rPr>
        <w:annotationRef/>
      </w:r>
      <w:r>
        <w:t xml:space="preserve">This is a bit sensational. </w:t>
      </w:r>
      <w:proofErr w:type="gramStart"/>
      <w:r>
        <w:t>Also</w:t>
      </w:r>
      <w:proofErr w:type="gramEnd"/>
      <w:r>
        <w:t xml:space="preserve"> broad host range is hypothesized but not the reason the virus caused a pandemic</w:t>
      </w:r>
    </w:p>
  </w:comment>
  <w:comment w:id="47" w:author="Kelly Pierce" w:date="2020-07-31T14:34:00Z" w:initials="KP">
    <w:p w14:paraId="1AE01C6E" w14:textId="2B03FA34" w:rsidR="00B73E41" w:rsidRDefault="00B73E41">
      <w:pPr>
        <w:pStyle w:val="CommentText"/>
      </w:pPr>
      <w:r>
        <w:rPr>
          <w:rStyle w:val="CommentReference"/>
        </w:rPr>
        <w:annotationRef/>
      </w:r>
      <w:r>
        <w:t>Start references with (1)</w:t>
      </w:r>
    </w:p>
  </w:comment>
  <w:comment w:id="55" w:author="Kelly Pierce" w:date="2020-07-31T15:04:00Z" w:initials="KP">
    <w:p w14:paraId="162FE0E1" w14:textId="38086238" w:rsidR="00B73E41" w:rsidRDefault="00B73E41">
      <w:pPr>
        <w:pStyle w:val="CommentText"/>
      </w:pPr>
      <w:r>
        <w:rPr>
          <w:rStyle w:val="CommentReference"/>
        </w:rPr>
        <w:annotationRef/>
      </w:r>
      <w:r>
        <w:t>ACE2 is found in other cells, right?</w:t>
      </w:r>
    </w:p>
  </w:comment>
  <w:comment w:id="51" w:author="Ethan Ho" w:date="2020-07-31T11:31:00Z" w:initials="EH">
    <w:p w14:paraId="13A58567" w14:textId="67F75493" w:rsidR="00B75496" w:rsidRDefault="00B75496">
      <w:pPr>
        <w:pStyle w:val="CommentText"/>
      </w:pPr>
      <w:r>
        <w:rPr>
          <w:rStyle w:val="CommentReference"/>
        </w:rPr>
        <w:annotationRef/>
      </w:r>
      <w:r>
        <w:t>This intro sentence (and this entire paragraph) makes it sound like you will be studying ACE2</w:t>
      </w:r>
    </w:p>
  </w:comment>
  <w:comment w:id="76" w:author="Ethan Ho" w:date="2020-07-31T11:34:00Z" w:initials="EH">
    <w:p w14:paraId="61934313" w14:textId="77777777" w:rsidR="00B73E41" w:rsidRDefault="00B73E41" w:rsidP="00B73E41">
      <w:pPr>
        <w:pStyle w:val="CommentText"/>
      </w:pPr>
      <w:r>
        <w:rPr>
          <w:rStyle w:val="CommentReference"/>
        </w:rPr>
        <w:annotationRef/>
      </w:r>
      <w:r>
        <w:t>Good, this sentence belongs much earlier in this paragraph</w:t>
      </w:r>
    </w:p>
  </w:comment>
  <w:comment w:id="83" w:author="Kelly Pierce" w:date="2020-07-31T15:13:00Z" w:initials="KP">
    <w:p w14:paraId="2B7D1C2A" w14:textId="4A4E2C18" w:rsidR="00B73E41" w:rsidRDefault="00B73E41">
      <w:pPr>
        <w:pStyle w:val="CommentText"/>
      </w:pPr>
      <w:r>
        <w:rPr>
          <w:rStyle w:val="CommentReference"/>
        </w:rPr>
        <w:annotationRef/>
      </w:r>
      <w:r>
        <w:t>Do you mean human ACE2 sequence?</w:t>
      </w:r>
    </w:p>
  </w:comment>
  <w:comment w:id="89" w:author="Ethan Ho" w:date="2020-07-31T11:34:00Z" w:initials="EH">
    <w:p w14:paraId="167472E2" w14:textId="31502DBD" w:rsidR="00B75496" w:rsidRDefault="00B75496">
      <w:pPr>
        <w:pStyle w:val="CommentText"/>
      </w:pPr>
      <w:r>
        <w:rPr>
          <w:rStyle w:val="CommentReference"/>
        </w:rPr>
        <w:annotationRef/>
      </w:r>
      <w:r>
        <w:t>Good, this sentence belongs much earlier in this paragraph</w:t>
      </w:r>
    </w:p>
  </w:comment>
  <w:comment w:id="96" w:author="Kelly Pierce" w:date="2020-07-31T15:29:00Z" w:initials="KP">
    <w:p w14:paraId="1B45E59F" w14:textId="79020520" w:rsidR="00B73E41" w:rsidRDefault="00B73E41">
      <w:pPr>
        <w:pStyle w:val="CommentText"/>
      </w:pPr>
      <w:r>
        <w:rPr>
          <w:rStyle w:val="CommentReference"/>
        </w:rPr>
        <w:annotationRef/>
      </w:r>
      <w:r>
        <w:t>subjective</w:t>
      </w:r>
    </w:p>
  </w:comment>
  <w:comment w:id="112" w:author="Ethan Ho" w:date="2020-07-31T11:38:00Z" w:initials="EH">
    <w:p w14:paraId="5649A7C4" w14:textId="759B6417" w:rsidR="00F959E8" w:rsidRDefault="00F959E8">
      <w:pPr>
        <w:pStyle w:val="CommentText"/>
      </w:pPr>
      <w:r>
        <w:rPr>
          <w:rStyle w:val="CommentReference"/>
        </w:rPr>
        <w:annotationRef/>
      </w:r>
      <w:r>
        <w:t>Grammatically, this reads as “[novel insights] could harbor adaptive advantages”</w:t>
      </w:r>
    </w:p>
  </w:comment>
  <w:comment w:id="118" w:author="Kelly Pierce" w:date="2020-07-31T15:30:00Z" w:initials="KP">
    <w:p w14:paraId="029615CC" w14:textId="76989587" w:rsidR="00B73E41" w:rsidRDefault="00B73E41">
      <w:pPr>
        <w:pStyle w:val="CommentText"/>
      </w:pPr>
      <w:r>
        <w:rPr>
          <w:rStyle w:val="CommentReference"/>
        </w:rPr>
        <w:annotationRef/>
      </w:r>
      <w:r>
        <w:t>Move date accessed to citation</w:t>
      </w:r>
    </w:p>
  </w:comment>
  <w:comment w:id="125" w:author="Kelly Pierce" w:date="2020-07-31T15:31:00Z" w:initials="KP">
    <w:p w14:paraId="04721A36" w14:textId="3D11BFFB" w:rsidR="00B73E41" w:rsidRDefault="00B73E41">
      <w:pPr>
        <w:pStyle w:val="CommentText"/>
      </w:pPr>
      <w:r>
        <w:rPr>
          <w:rStyle w:val="CommentReference"/>
        </w:rPr>
        <w:annotationRef/>
      </w:r>
      <w:r>
        <w:t>Add a note on why you did this, rather than using the consensus sequence of each species or including all replicates of each species</w:t>
      </w:r>
    </w:p>
  </w:comment>
  <w:comment w:id="136" w:author="Ethan Ho" w:date="2020-07-31T11:43:00Z" w:initials="EH">
    <w:p w14:paraId="45275BD1" w14:textId="46DC9CC8" w:rsidR="00F959E8" w:rsidRDefault="00F959E8">
      <w:pPr>
        <w:pStyle w:val="CommentText"/>
      </w:pPr>
      <w:r>
        <w:rPr>
          <w:rStyle w:val="CommentReference"/>
        </w:rPr>
        <w:annotationRef/>
      </w:r>
      <w:r>
        <w:t>Good job. In general, we don’t mention specific functions in Materials and Methods; it is extremely unlikely that the reader will know about a particular language or package, let alone specific functions.</w:t>
      </w:r>
    </w:p>
  </w:comment>
  <w:comment w:id="140" w:author="Ethan Ho" w:date="2020-07-31T11:56:00Z" w:initials="EH">
    <w:p w14:paraId="70C27670" w14:textId="6CA69CB1" w:rsidR="00A90D75" w:rsidRDefault="00A90D75">
      <w:pPr>
        <w:pStyle w:val="CommentText"/>
      </w:pPr>
      <w:r>
        <w:rPr>
          <w:rStyle w:val="CommentReference"/>
        </w:rPr>
        <w:annotationRef/>
      </w:r>
      <w:r>
        <w:t>More specificity needed here. What amino acid properties are you considering as important</w:t>
      </w:r>
    </w:p>
  </w:comment>
  <w:comment w:id="141" w:author="Ethan Ho" w:date="2020-07-31T11:55:00Z" w:initials="EH">
    <w:p w14:paraId="742E5F63" w14:textId="68D75622" w:rsidR="00F959E8" w:rsidRDefault="00F959E8">
      <w:pPr>
        <w:pStyle w:val="CommentText"/>
      </w:pPr>
      <w:r>
        <w:rPr>
          <w:rStyle w:val="CommentReference"/>
        </w:rPr>
        <w:annotationRef/>
      </w:r>
      <w:r w:rsidR="00A90D75">
        <w:t xml:space="preserve">I believe that all the necessary references are in the table caption of </w:t>
      </w:r>
      <w:hyperlink r:id="rId1" w:history="1">
        <w:r w:rsidR="00A90D75" w:rsidRPr="00476C33">
          <w:rPr>
            <w:rStyle w:val="Hyperlink"/>
          </w:rPr>
          <w:t>https://github.com/eho-tacc/epi-model-reu/blob/master/data/amino_acid_properties.pdf</w:t>
        </w:r>
      </w:hyperlink>
      <w:r w:rsidR="00A90D75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04BEE3F" w15:done="0"/>
  <w15:commentEx w15:paraId="35E13270" w15:done="0"/>
  <w15:commentEx w15:paraId="256CFC4E" w15:done="0"/>
  <w15:commentEx w15:paraId="19528C90" w15:done="0"/>
  <w15:commentEx w15:paraId="4B56C545" w15:done="0"/>
  <w15:commentEx w15:paraId="1AE01C6E" w15:done="0"/>
  <w15:commentEx w15:paraId="162FE0E1" w15:done="0"/>
  <w15:commentEx w15:paraId="13A58567" w15:done="0"/>
  <w15:commentEx w15:paraId="61934313" w15:done="0"/>
  <w15:commentEx w15:paraId="2B7D1C2A" w15:done="0"/>
  <w15:commentEx w15:paraId="167472E2" w15:done="0"/>
  <w15:commentEx w15:paraId="1B45E59F" w15:done="0"/>
  <w15:commentEx w15:paraId="5649A7C4" w15:done="0"/>
  <w15:commentEx w15:paraId="029615CC" w15:done="0"/>
  <w15:commentEx w15:paraId="04721A36" w15:done="0"/>
  <w15:commentEx w15:paraId="45275BD1" w15:done="0"/>
  <w15:commentEx w15:paraId="70C27670" w15:done="0"/>
  <w15:commentEx w15:paraId="742E5F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E7EA3" w16cex:dateUtc="2020-07-31T17:27:00Z"/>
  <w16cex:commentExtensible w16cex:durableId="22CE7F8D" w16cex:dateUtc="2020-07-31T17:31:00Z"/>
  <w16cex:commentExtensible w16cex:durableId="22CE8039" w16cex:dateUtc="2020-07-31T17:34:00Z"/>
  <w16cex:commentExtensible w16cex:durableId="22CE813C" w16cex:dateUtc="2020-07-31T17:38:00Z"/>
  <w16cex:commentExtensible w16cex:durableId="22CE8264" w16cex:dateUtc="2020-07-31T17:43:00Z"/>
  <w16cex:commentExtensible w16cex:durableId="22CE855A" w16cex:dateUtc="2020-07-31T17:56:00Z"/>
  <w16cex:commentExtensible w16cex:durableId="22CE8549" w16cex:dateUtc="2020-07-31T17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04BEE3F" w16cid:durableId="22CEA873"/>
  <w16cid:commentId w16cid:paraId="35E13270" w16cid:durableId="22CEA909"/>
  <w16cid:commentId w16cid:paraId="256CFC4E" w16cid:durableId="22CEA9BD"/>
  <w16cid:commentId w16cid:paraId="19528C90" w16cid:durableId="22CE7EA3"/>
  <w16cid:commentId w16cid:paraId="4B56C545" w16cid:durableId="22CEAA22"/>
  <w16cid:commentId w16cid:paraId="1AE01C6E" w16cid:durableId="22CEAA5E"/>
  <w16cid:commentId w16cid:paraId="162FE0E1" w16cid:durableId="22CEB161"/>
  <w16cid:commentId w16cid:paraId="13A58567" w16cid:durableId="22CE7F8D"/>
  <w16cid:commentId w16cid:paraId="61934313" w16cid:durableId="22CEB604"/>
  <w16cid:commentId w16cid:paraId="2B7D1C2A" w16cid:durableId="22CEB3B3"/>
  <w16cid:commentId w16cid:paraId="167472E2" w16cid:durableId="22CE8039"/>
  <w16cid:commentId w16cid:paraId="1B45E59F" w16cid:durableId="22CEB767"/>
  <w16cid:commentId w16cid:paraId="5649A7C4" w16cid:durableId="22CE813C"/>
  <w16cid:commentId w16cid:paraId="029615CC" w16cid:durableId="22CEB784"/>
  <w16cid:commentId w16cid:paraId="04721A36" w16cid:durableId="22CEB7D0"/>
  <w16cid:commentId w16cid:paraId="45275BD1" w16cid:durableId="22CE8264"/>
  <w16cid:commentId w16cid:paraId="70C27670" w16cid:durableId="22CE855A"/>
  <w16cid:commentId w16cid:paraId="742E5F63" w16cid:durableId="22CE854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737E7"/>
    <w:multiLevelType w:val="hybridMultilevel"/>
    <w:tmpl w:val="D012EE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093431"/>
    <w:multiLevelType w:val="hybridMultilevel"/>
    <w:tmpl w:val="D384E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CD1275"/>
    <w:multiLevelType w:val="hybridMultilevel"/>
    <w:tmpl w:val="96D4B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A545C"/>
    <w:multiLevelType w:val="hybridMultilevel"/>
    <w:tmpl w:val="3F6CA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F0012E"/>
    <w:multiLevelType w:val="hybridMultilevel"/>
    <w:tmpl w:val="95C67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F06F9"/>
    <w:multiLevelType w:val="hybridMultilevel"/>
    <w:tmpl w:val="7E7CD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C5544"/>
    <w:multiLevelType w:val="hybridMultilevel"/>
    <w:tmpl w:val="3CF29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than Ho">
    <w15:presenceInfo w15:providerId="AD" w15:userId="S::eho@tacc.utexas.edu::23b3d26c-3cd6-4b1e-96a1-4bc5fd8a1487"/>
  </w15:person>
  <w15:person w15:author="Kelly Pierce">
    <w15:presenceInfo w15:providerId="AD" w15:userId="S::kellypierce@austin.utexas.edu::753a7977-39b3-4a71-ad24-cf0f6a5b50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42"/>
    <w:rsid w:val="00006C7E"/>
    <w:rsid w:val="00015522"/>
    <w:rsid w:val="00024458"/>
    <w:rsid w:val="00040D1E"/>
    <w:rsid w:val="00064195"/>
    <w:rsid w:val="000A4B96"/>
    <w:rsid w:val="000A7D46"/>
    <w:rsid w:val="000B2ED7"/>
    <w:rsid w:val="000B31D6"/>
    <w:rsid w:val="000D1D2C"/>
    <w:rsid w:val="000D6E0E"/>
    <w:rsid w:val="000E34F9"/>
    <w:rsid w:val="000E783E"/>
    <w:rsid w:val="001318EE"/>
    <w:rsid w:val="00152989"/>
    <w:rsid w:val="00185604"/>
    <w:rsid w:val="001C2897"/>
    <w:rsid w:val="001D171C"/>
    <w:rsid w:val="001E416C"/>
    <w:rsid w:val="001E659D"/>
    <w:rsid w:val="0020024C"/>
    <w:rsid w:val="0021252F"/>
    <w:rsid w:val="00217193"/>
    <w:rsid w:val="00234FCE"/>
    <w:rsid w:val="00237EE4"/>
    <w:rsid w:val="00257083"/>
    <w:rsid w:val="00282687"/>
    <w:rsid w:val="002C4C1B"/>
    <w:rsid w:val="002E14F6"/>
    <w:rsid w:val="002E3BD2"/>
    <w:rsid w:val="00302A4D"/>
    <w:rsid w:val="0030697B"/>
    <w:rsid w:val="00320E86"/>
    <w:rsid w:val="003342E7"/>
    <w:rsid w:val="0034350A"/>
    <w:rsid w:val="00373BE3"/>
    <w:rsid w:val="00377316"/>
    <w:rsid w:val="0038147B"/>
    <w:rsid w:val="003819E1"/>
    <w:rsid w:val="003A43D2"/>
    <w:rsid w:val="003C1AA5"/>
    <w:rsid w:val="003D65AA"/>
    <w:rsid w:val="003D71FC"/>
    <w:rsid w:val="003E2FF8"/>
    <w:rsid w:val="00405D88"/>
    <w:rsid w:val="0043145D"/>
    <w:rsid w:val="00442DC4"/>
    <w:rsid w:val="0046693C"/>
    <w:rsid w:val="0047333D"/>
    <w:rsid w:val="00485D51"/>
    <w:rsid w:val="00494ABA"/>
    <w:rsid w:val="004B59ED"/>
    <w:rsid w:val="004C7060"/>
    <w:rsid w:val="004E5C84"/>
    <w:rsid w:val="004E6983"/>
    <w:rsid w:val="004F114B"/>
    <w:rsid w:val="004F23B7"/>
    <w:rsid w:val="00515395"/>
    <w:rsid w:val="00540301"/>
    <w:rsid w:val="00545E24"/>
    <w:rsid w:val="00547BA9"/>
    <w:rsid w:val="00553CCC"/>
    <w:rsid w:val="00557CE5"/>
    <w:rsid w:val="0056678F"/>
    <w:rsid w:val="005E4BB1"/>
    <w:rsid w:val="006117A5"/>
    <w:rsid w:val="00644284"/>
    <w:rsid w:val="0067279F"/>
    <w:rsid w:val="006902F5"/>
    <w:rsid w:val="00691FDD"/>
    <w:rsid w:val="00692C56"/>
    <w:rsid w:val="00697CB9"/>
    <w:rsid w:val="006D05C5"/>
    <w:rsid w:val="007031FF"/>
    <w:rsid w:val="00707D74"/>
    <w:rsid w:val="00726F2F"/>
    <w:rsid w:val="00750987"/>
    <w:rsid w:val="007E6E9B"/>
    <w:rsid w:val="007E7C23"/>
    <w:rsid w:val="007F619E"/>
    <w:rsid w:val="00815F80"/>
    <w:rsid w:val="0082048F"/>
    <w:rsid w:val="00846E3C"/>
    <w:rsid w:val="00867369"/>
    <w:rsid w:val="00885E7E"/>
    <w:rsid w:val="00895A23"/>
    <w:rsid w:val="008D36AE"/>
    <w:rsid w:val="008E739D"/>
    <w:rsid w:val="008F52A0"/>
    <w:rsid w:val="0097545B"/>
    <w:rsid w:val="00983FC0"/>
    <w:rsid w:val="00996F43"/>
    <w:rsid w:val="009A1D6F"/>
    <w:rsid w:val="009A2159"/>
    <w:rsid w:val="009F4CCF"/>
    <w:rsid w:val="009F71DD"/>
    <w:rsid w:val="00A16CC8"/>
    <w:rsid w:val="00A349EC"/>
    <w:rsid w:val="00A37FCC"/>
    <w:rsid w:val="00A43FBD"/>
    <w:rsid w:val="00A64342"/>
    <w:rsid w:val="00A7415C"/>
    <w:rsid w:val="00A90D75"/>
    <w:rsid w:val="00A96260"/>
    <w:rsid w:val="00B2121E"/>
    <w:rsid w:val="00B42C88"/>
    <w:rsid w:val="00B473FF"/>
    <w:rsid w:val="00B47DC0"/>
    <w:rsid w:val="00B54481"/>
    <w:rsid w:val="00B613EE"/>
    <w:rsid w:val="00B73E41"/>
    <w:rsid w:val="00B75496"/>
    <w:rsid w:val="00BB537E"/>
    <w:rsid w:val="00BB6C9F"/>
    <w:rsid w:val="00BC72AA"/>
    <w:rsid w:val="00C04F57"/>
    <w:rsid w:val="00C223AA"/>
    <w:rsid w:val="00C37EB8"/>
    <w:rsid w:val="00C60A4A"/>
    <w:rsid w:val="00C66F6F"/>
    <w:rsid w:val="00C944B6"/>
    <w:rsid w:val="00CA4B7E"/>
    <w:rsid w:val="00CD6D6C"/>
    <w:rsid w:val="00CE75C4"/>
    <w:rsid w:val="00CF51B7"/>
    <w:rsid w:val="00D17808"/>
    <w:rsid w:val="00D217E9"/>
    <w:rsid w:val="00D3570F"/>
    <w:rsid w:val="00D70A64"/>
    <w:rsid w:val="00D83798"/>
    <w:rsid w:val="00DA2033"/>
    <w:rsid w:val="00DD79CD"/>
    <w:rsid w:val="00E01CD7"/>
    <w:rsid w:val="00E11CFC"/>
    <w:rsid w:val="00E20B0F"/>
    <w:rsid w:val="00E30CB8"/>
    <w:rsid w:val="00E573C2"/>
    <w:rsid w:val="00E611E2"/>
    <w:rsid w:val="00E740F4"/>
    <w:rsid w:val="00E77F7D"/>
    <w:rsid w:val="00E82C51"/>
    <w:rsid w:val="00E846DF"/>
    <w:rsid w:val="00EA270B"/>
    <w:rsid w:val="00EB2B40"/>
    <w:rsid w:val="00EB33A2"/>
    <w:rsid w:val="00EB7207"/>
    <w:rsid w:val="00EC25E8"/>
    <w:rsid w:val="00EC52BE"/>
    <w:rsid w:val="00ED4B2D"/>
    <w:rsid w:val="00EF09CC"/>
    <w:rsid w:val="00EF5A92"/>
    <w:rsid w:val="00F142FF"/>
    <w:rsid w:val="00F3576D"/>
    <w:rsid w:val="00F463E8"/>
    <w:rsid w:val="00F65649"/>
    <w:rsid w:val="00F7748C"/>
    <w:rsid w:val="00F92EFE"/>
    <w:rsid w:val="00F959E8"/>
    <w:rsid w:val="00FA2680"/>
    <w:rsid w:val="00FA39BA"/>
    <w:rsid w:val="00FC7F77"/>
    <w:rsid w:val="00FD015A"/>
    <w:rsid w:val="00FE3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0357"/>
  <w15:chartTrackingRefBased/>
  <w15:docId w15:val="{130A1E94-D89B-415F-89A2-6B9D5D21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3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3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434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02A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2A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2A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2A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2A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A4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A4D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77F7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D171C"/>
    <w:rPr>
      <w:b/>
      <w:bCs/>
    </w:rPr>
  </w:style>
  <w:style w:type="character" w:customStyle="1" w:styleId="cit-auth">
    <w:name w:val="cit-auth"/>
    <w:basedOn w:val="DefaultParagraphFont"/>
    <w:rsid w:val="00237EE4"/>
  </w:style>
  <w:style w:type="character" w:customStyle="1" w:styleId="cit-name-surname">
    <w:name w:val="cit-name-surname"/>
    <w:basedOn w:val="DefaultParagraphFont"/>
    <w:rsid w:val="00237EE4"/>
  </w:style>
  <w:style w:type="character" w:customStyle="1" w:styleId="cit-name-given-names">
    <w:name w:val="cit-name-given-names"/>
    <w:basedOn w:val="DefaultParagraphFont"/>
    <w:rsid w:val="00237EE4"/>
  </w:style>
  <w:style w:type="character" w:customStyle="1" w:styleId="cit-etal">
    <w:name w:val="cit-etal"/>
    <w:basedOn w:val="DefaultParagraphFont"/>
    <w:rsid w:val="00237EE4"/>
  </w:style>
  <w:style w:type="character" w:customStyle="1" w:styleId="cit-article-title">
    <w:name w:val="cit-article-title"/>
    <w:basedOn w:val="DefaultParagraphFont"/>
    <w:rsid w:val="00237EE4"/>
  </w:style>
  <w:style w:type="character" w:customStyle="1" w:styleId="cit-vol">
    <w:name w:val="cit-vol"/>
    <w:basedOn w:val="DefaultParagraphFont"/>
    <w:rsid w:val="00237EE4"/>
  </w:style>
  <w:style w:type="character" w:customStyle="1" w:styleId="cit-fpage">
    <w:name w:val="cit-fpage"/>
    <w:basedOn w:val="DefaultParagraphFont"/>
    <w:rsid w:val="00237EE4"/>
  </w:style>
  <w:style w:type="character" w:customStyle="1" w:styleId="cit-lpage">
    <w:name w:val="cit-lpage"/>
    <w:basedOn w:val="DefaultParagraphFont"/>
    <w:rsid w:val="00237EE4"/>
  </w:style>
  <w:style w:type="character" w:customStyle="1" w:styleId="cit-pub-id-sep">
    <w:name w:val="cit-pub-id-sep"/>
    <w:basedOn w:val="DefaultParagraphFont"/>
    <w:rsid w:val="00237EE4"/>
  </w:style>
  <w:style w:type="character" w:customStyle="1" w:styleId="cit-pub-id-scheme">
    <w:name w:val="cit-pub-id-scheme"/>
    <w:basedOn w:val="DefaultParagraphFont"/>
    <w:rsid w:val="00237EE4"/>
  </w:style>
  <w:style w:type="character" w:customStyle="1" w:styleId="cit-pub-id">
    <w:name w:val="cit-pub-id"/>
    <w:basedOn w:val="DefaultParagraphFont"/>
    <w:rsid w:val="00237EE4"/>
  </w:style>
  <w:style w:type="character" w:customStyle="1" w:styleId="cit-pub-date">
    <w:name w:val="cit-pub-date"/>
    <w:basedOn w:val="DefaultParagraphFont"/>
    <w:rsid w:val="00237E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eho-tacc/epi-model-reu/blob/master/data/amino_acid_properties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https://doi.org/10.1093/nar/gky1049" TargetMode="Externa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https://doi.org/10.1093/nar/gky108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who.int/docs/default-source/coronaviruse/situation-reports/20200720-covid-19-sitrep-182.pdf?sfvrsn=60aabc5c_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01/2020.04.16.045302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7098BA9-E5D9-F649-A0AB-EB6C51BAF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3129</Words>
  <Characters>17836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 ferrell</dc:creator>
  <cp:keywords/>
  <dc:description/>
  <cp:lastModifiedBy>Kelly Pierce</cp:lastModifiedBy>
  <cp:revision>2</cp:revision>
  <dcterms:created xsi:type="dcterms:W3CDTF">2020-07-31T20:33:00Z</dcterms:created>
  <dcterms:modified xsi:type="dcterms:W3CDTF">2020-07-31T20:33:00Z</dcterms:modified>
</cp:coreProperties>
</file>